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D6" w:rsidRDefault="003D10D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3970" r="12065" b="11430"/>
                <wp:wrapNone/>
                <wp:docPr id="3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BD6" w:rsidRDefault="00895BD6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Di6ymc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895BD6" w:rsidRDefault="00895BD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895BD6" w:rsidRDefault="00895BD6">
      <w:pPr>
        <w:rPr>
          <w:color w:val="000000"/>
        </w:rPr>
      </w:pPr>
    </w:p>
    <w:p w:rsidR="00895BD6" w:rsidRDefault="00895BD6">
      <w:pPr>
        <w:rPr>
          <w:color w:val="000000"/>
        </w:rPr>
      </w:pPr>
    </w:p>
    <w:p w:rsidR="00895BD6" w:rsidRDefault="00895BD6">
      <w:pPr>
        <w:rPr>
          <w:color w:val="000000"/>
        </w:rPr>
      </w:pPr>
    </w:p>
    <w:p w:rsidR="00895BD6" w:rsidRDefault="00895BD6">
      <w:pPr>
        <w:rPr>
          <w:color w:val="000000"/>
        </w:rPr>
      </w:pPr>
    </w:p>
    <w:p w:rsidR="00895BD6" w:rsidRDefault="00895BD6">
      <w:pPr>
        <w:pStyle w:val="Normal0"/>
        <w:spacing w:after="120"/>
        <w:rPr>
          <w:b/>
          <w:color w:val="000000"/>
          <w:sz w:val="52"/>
        </w:rPr>
      </w:pPr>
    </w:p>
    <w:p w:rsidR="00895BD6" w:rsidRDefault="008672FB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  <w:r w:rsidRPr="008672FB">
        <w:rPr>
          <w:rFonts w:hint="eastAsia"/>
          <w:color w:val="000000"/>
          <w:sz w:val="44"/>
          <w:lang w:eastAsia="zh-CN"/>
        </w:rPr>
        <w:t xml:space="preserve">001 E </w:t>
      </w:r>
      <w:r w:rsidRPr="008672FB">
        <w:rPr>
          <w:rFonts w:hint="eastAsia"/>
          <w:color w:val="000000"/>
          <w:sz w:val="44"/>
          <w:lang w:eastAsia="zh-CN"/>
        </w:rPr>
        <w:t>基于安卓的线下交易购物平台</w:t>
      </w:r>
    </w:p>
    <w:p w:rsidR="00895BD6" w:rsidRDefault="00895BD6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数据库设计报告</w:t>
      </w:r>
    </w:p>
    <w:p w:rsidR="00895BD6" w:rsidRDefault="00895BD6">
      <w:pPr>
        <w:rPr>
          <w:color w:val="000000"/>
        </w:rPr>
      </w:pPr>
    </w:p>
    <w:p w:rsidR="00895BD6" w:rsidRDefault="00895BD6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318"/>
        <w:gridCol w:w="4562"/>
      </w:tblGrid>
      <w:tr w:rsidR="00895BD6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895BD6" w:rsidRDefault="00895BD6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895BD6" w:rsidRDefault="00895BD6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895BD6" w:rsidRDefault="00895BD6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895BD6" w:rsidRDefault="00895BD6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895BD6" w:rsidRDefault="00895BD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Company-Project-SD-DATABASE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895BD6" w:rsidRDefault="00895BD6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95BD6" w:rsidRDefault="00895BD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895BD6" w:rsidRDefault="00895BD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95BD6" w:rsidRDefault="00895BD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895BD6" w:rsidRDefault="00CA3F9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李达，袁沛霖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895BD6" w:rsidRDefault="00895BD6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95BD6" w:rsidRDefault="00895BD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895BD6" w:rsidRDefault="00CA3F9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2015</w:t>
            </w:r>
            <w:r w:rsidR="00895BD6"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11</w:t>
            </w:r>
            <w:r w:rsidR="00895BD6"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30</w:t>
            </w:r>
          </w:p>
        </w:tc>
      </w:tr>
    </w:tbl>
    <w:p w:rsidR="00895BD6" w:rsidRDefault="003D10D6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7620" r="5715" b="11430"/>
                <wp:wrapNone/>
                <wp:docPr id="2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5BD6" w:rsidRDefault="00895BD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895BD6" w:rsidRDefault="00895BD6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Company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6NmAIAAD0FAAAOAAAAZHJzL2Uyb0RvYy54bWysVNuO2yAQfa/Uf0C8Z31ZJ5tY66y2cVJV&#10;2l6k3X4AARyjYnCBxElX/fcOkKT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" filled="f">
                <v:stroke dashstyle="1 1" endcap="round"/>
                <v:textbox>
                  <w:txbxContent>
                    <w:p w:rsidR="00895BD6" w:rsidRDefault="00895BD6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895BD6" w:rsidRDefault="00895BD6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Company Information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5BD6" w:rsidRDefault="00895BD6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895BD6" w:rsidRDefault="00895BD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984"/>
        <w:gridCol w:w="1198"/>
        <w:gridCol w:w="1558"/>
        <w:gridCol w:w="3116"/>
      </w:tblGrid>
      <w:tr w:rsidR="00895BD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895BD6" w:rsidRDefault="00895BD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895BD6" w:rsidRDefault="00895BD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895BD6" w:rsidRDefault="00895BD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895BD6" w:rsidRDefault="00895BD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895BD6" w:rsidRDefault="00895BD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895BD6" w:rsidRDefault="00DE5AA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RC1.0</w:t>
            </w:r>
          </w:p>
          <w:p w:rsidR="00895BD6" w:rsidRDefault="00895BD6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DE5AA3" w:rsidRDefault="00DE5A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李达</w:t>
            </w:r>
          </w:p>
          <w:p w:rsidR="00895BD6" w:rsidRDefault="00DE5AA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袁沛霖</w:t>
            </w:r>
          </w:p>
        </w:tc>
        <w:tc>
          <w:tcPr>
            <w:tcW w:w="1232" w:type="dxa"/>
          </w:tcPr>
          <w:p w:rsidR="00DE5AA3" w:rsidRDefault="00DE5AA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李达</w:t>
            </w:r>
          </w:p>
          <w:p w:rsidR="00895BD6" w:rsidRDefault="00DE5AA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袁沛霖</w:t>
            </w:r>
          </w:p>
        </w:tc>
        <w:tc>
          <w:tcPr>
            <w:tcW w:w="1568" w:type="dxa"/>
          </w:tcPr>
          <w:p w:rsidR="00895BD6" w:rsidRDefault="008A1853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2015.11.1</w:t>
            </w:r>
            <w:r>
              <w:rPr>
                <w:color w:val="000000"/>
              </w:rPr>
              <w:t>～</w:t>
            </w:r>
            <w:r>
              <w:rPr>
                <w:color w:val="000000"/>
              </w:rPr>
              <w:t>2015.11.30</w:t>
            </w:r>
          </w:p>
        </w:tc>
        <w:tc>
          <w:tcPr>
            <w:tcW w:w="3236" w:type="dxa"/>
          </w:tcPr>
          <w:p w:rsidR="00895BD6" w:rsidRDefault="008A185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</w:p>
          <w:p w:rsidR="00895BD6" w:rsidRDefault="00895BD6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895BD6" w:rsidRDefault="00895BD6">
            <w:pPr>
              <w:rPr>
                <w:color w:val="000000"/>
              </w:rPr>
            </w:pPr>
          </w:p>
          <w:p w:rsidR="00895BD6" w:rsidRDefault="00895BD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895BD6" w:rsidRDefault="00895BD6">
            <w:pPr>
              <w:rPr>
                <w:rFonts w:hint="eastAsia"/>
                <w:color w:val="000000"/>
              </w:rPr>
            </w:pPr>
          </w:p>
        </w:tc>
      </w:tr>
    </w:tbl>
    <w:p w:rsidR="00895BD6" w:rsidRDefault="00895BD6">
      <w:pPr>
        <w:rPr>
          <w:color w:val="000000"/>
        </w:rPr>
      </w:pPr>
    </w:p>
    <w:p w:rsidR="00895BD6" w:rsidRDefault="00895BD6">
      <w:pPr>
        <w:jc w:val="center"/>
        <w:rPr>
          <w:rFonts w:hint="eastAsia"/>
          <w:color w:val="000000"/>
          <w:sz w:val="28"/>
        </w:rPr>
      </w:pPr>
    </w:p>
    <w:p w:rsidR="00895BD6" w:rsidRDefault="00895BD6">
      <w:pPr>
        <w:rPr>
          <w:rFonts w:hint="eastAsia"/>
          <w:color w:val="000000"/>
        </w:rPr>
      </w:pPr>
    </w:p>
    <w:p w:rsidR="00895BD6" w:rsidRDefault="00895BD6">
      <w:pPr>
        <w:rPr>
          <w:rFonts w:hint="eastAsia"/>
          <w:color w:val="000000"/>
        </w:rPr>
      </w:pPr>
    </w:p>
    <w:p w:rsidR="00895BD6" w:rsidRPr="003D10D6" w:rsidRDefault="00895BD6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10D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3D10D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3D10D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D10D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3D10D6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1B5741" w:rsidRPr="00A43B80" w:rsidRDefault="00895BD6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436567746" w:history="1">
        <w:r w:rsidR="001B5741" w:rsidRPr="00135774">
          <w:rPr>
            <w:rStyle w:val="a5"/>
            <w:noProof/>
          </w:rPr>
          <w:t xml:space="preserve">0. </w:t>
        </w:r>
        <w:r w:rsidR="001B5741" w:rsidRPr="00135774">
          <w:rPr>
            <w:rStyle w:val="a5"/>
            <w:rFonts w:hint="eastAsia"/>
            <w:noProof/>
          </w:rPr>
          <w:t>文档介绍</w:t>
        </w:r>
        <w:r w:rsidR="001B5741">
          <w:rPr>
            <w:noProof/>
            <w:webHidden/>
          </w:rPr>
          <w:tab/>
        </w:r>
        <w:r w:rsidR="001B5741">
          <w:rPr>
            <w:noProof/>
            <w:webHidden/>
          </w:rPr>
          <w:fldChar w:fldCharType="begin"/>
        </w:r>
        <w:r w:rsidR="001B5741">
          <w:rPr>
            <w:noProof/>
            <w:webHidden/>
          </w:rPr>
          <w:instrText xml:space="preserve"> PAGEREF _Toc436567746 \h </w:instrText>
        </w:r>
        <w:r w:rsidR="001B5741">
          <w:rPr>
            <w:noProof/>
            <w:webHidden/>
          </w:rPr>
        </w:r>
        <w:r w:rsidR="001B5741">
          <w:rPr>
            <w:noProof/>
            <w:webHidden/>
          </w:rPr>
          <w:fldChar w:fldCharType="separate"/>
        </w:r>
        <w:r w:rsidR="001B5741">
          <w:rPr>
            <w:noProof/>
            <w:webHidden/>
          </w:rPr>
          <w:t>4</w:t>
        </w:r>
        <w:r w:rsidR="001B5741"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47" w:history="1">
        <w:r w:rsidRPr="00135774">
          <w:rPr>
            <w:rStyle w:val="a5"/>
            <w:noProof/>
          </w:rPr>
          <w:t xml:space="preserve">0.1 </w:t>
        </w:r>
        <w:r w:rsidRPr="00135774">
          <w:rPr>
            <w:rStyle w:val="a5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48" w:history="1">
        <w:r w:rsidRPr="00135774">
          <w:rPr>
            <w:rStyle w:val="a5"/>
            <w:noProof/>
          </w:rPr>
          <w:t xml:space="preserve">0.2 </w:t>
        </w:r>
        <w:r w:rsidRPr="00135774">
          <w:rPr>
            <w:rStyle w:val="a5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49" w:history="1">
        <w:r w:rsidRPr="00135774">
          <w:rPr>
            <w:rStyle w:val="a5"/>
            <w:noProof/>
          </w:rPr>
          <w:t xml:space="preserve">0.3 </w:t>
        </w:r>
        <w:r w:rsidRPr="00135774">
          <w:rPr>
            <w:rStyle w:val="a5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50" w:history="1">
        <w:r w:rsidRPr="00135774">
          <w:rPr>
            <w:rStyle w:val="a5"/>
            <w:noProof/>
          </w:rPr>
          <w:t xml:space="preserve">0.4 </w:t>
        </w:r>
        <w:r w:rsidRPr="00135774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51" w:history="1">
        <w:r w:rsidRPr="00135774">
          <w:rPr>
            <w:rStyle w:val="a5"/>
            <w:noProof/>
          </w:rPr>
          <w:t xml:space="preserve">0.5 </w:t>
        </w:r>
        <w:r w:rsidRPr="00135774">
          <w:rPr>
            <w:rStyle w:val="a5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36567752" w:history="1">
        <w:r w:rsidRPr="00135774">
          <w:rPr>
            <w:rStyle w:val="a5"/>
            <w:noProof/>
          </w:rPr>
          <w:t xml:space="preserve">1. </w:t>
        </w:r>
        <w:r w:rsidRPr="00135774">
          <w:rPr>
            <w:rStyle w:val="a5"/>
            <w:rFonts w:hint="eastAsia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36567753" w:history="1">
        <w:r w:rsidRPr="00135774">
          <w:rPr>
            <w:rStyle w:val="a5"/>
            <w:noProof/>
          </w:rPr>
          <w:t xml:space="preserve">2. </w:t>
        </w:r>
        <w:r w:rsidRPr="00135774">
          <w:rPr>
            <w:rStyle w:val="a5"/>
            <w:rFonts w:hint="eastAsia"/>
            <w:noProof/>
          </w:rPr>
          <w:t>数据库的命名规则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36567754" w:history="1">
        <w:r w:rsidRPr="00135774">
          <w:rPr>
            <w:rStyle w:val="a5"/>
            <w:noProof/>
          </w:rPr>
          <w:t xml:space="preserve">3. </w:t>
        </w:r>
        <w:r w:rsidRPr="00135774">
          <w:rPr>
            <w:rStyle w:val="a5"/>
            <w:rFonts w:hint="eastAsia"/>
            <w:noProof/>
          </w:rPr>
          <w:t>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36567755" w:history="1">
        <w:r w:rsidRPr="00135774">
          <w:rPr>
            <w:rStyle w:val="a5"/>
            <w:noProof/>
          </w:rPr>
          <w:t xml:space="preserve">4. </w:t>
        </w:r>
        <w:r w:rsidRPr="00135774">
          <w:rPr>
            <w:rStyle w:val="a5"/>
            <w:rFonts w:hint="eastAsia"/>
            <w:noProof/>
          </w:rPr>
          <w:t>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56" w:history="1">
        <w:r w:rsidRPr="00135774">
          <w:rPr>
            <w:rStyle w:val="a5"/>
            <w:noProof/>
          </w:rPr>
          <w:t xml:space="preserve">4.0 </w:t>
        </w:r>
        <w:r w:rsidRPr="00135774">
          <w:rPr>
            <w:rStyle w:val="a5"/>
            <w:rFonts w:hint="eastAsia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57" w:history="1">
        <w:r w:rsidRPr="00135774">
          <w:rPr>
            <w:rStyle w:val="a5"/>
            <w:noProof/>
          </w:rPr>
          <w:t xml:space="preserve">4.1 </w:t>
        </w:r>
        <w:r w:rsidRPr="00135774">
          <w:rPr>
            <w:rStyle w:val="a5"/>
            <w:rFonts w:hint="eastAsia"/>
            <w:noProof/>
          </w:rPr>
          <w:t>表</w:t>
        </w:r>
        <w:r w:rsidRPr="00135774">
          <w:rPr>
            <w:rStyle w:val="a5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58" w:history="1">
        <w:r w:rsidRPr="00135774">
          <w:rPr>
            <w:rStyle w:val="a5"/>
            <w:noProof/>
          </w:rPr>
          <w:t xml:space="preserve">4.2 </w:t>
        </w:r>
        <w:r w:rsidRPr="00135774">
          <w:rPr>
            <w:rStyle w:val="a5"/>
            <w:rFonts w:hint="eastAsia"/>
            <w:noProof/>
          </w:rPr>
          <w:t>表</w:t>
        </w:r>
        <w:r w:rsidRPr="00135774">
          <w:rPr>
            <w:rStyle w:val="a5"/>
            <w:noProof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59" w:history="1">
        <w:r w:rsidRPr="00135774">
          <w:rPr>
            <w:rStyle w:val="a5"/>
            <w:noProof/>
          </w:rPr>
          <w:t xml:space="preserve">4.3 </w:t>
        </w:r>
        <w:r w:rsidRPr="00135774">
          <w:rPr>
            <w:rStyle w:val="a5"/>
            <w:rFonts w:hint="eastAsia"/>
            <w:noProof/>
          </w:rPr>
          <w:t>表</w:t>
        </w:r>
        <w:r w:rsidRPr="00135774">
          <w:rPr>
            <w:rStyle w:val="a5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60" w:history="1">
        <w:r w:rsidRPr="00135774">
          <w:rPr>
            <w:rStyle w:val="a5"/>
            <w:noProof/>
          </w:rPr>
          <w:t xml:space="preserve">4.4 </w:t>
        </w:r>
        <w:r w:rsidRPr="00135774">
          <w:rPr>
            <w:rStyle w:val="a5"/>
            <w:rFonts w:hint="eastAsia"/>
            <w:noProof/>
          </w:rPr>
          <w:t>表</w:t>
        </w:r>
        <w:r w:rsidRPr="00135774">
          <w:rPr>
            <w:rStyle w:val="a5"/>
            <w:noProof/>
          </w:rPr>
          <w:t>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61" w:history="1">
        <w:r w:rsidRPr="00135774">
          <w:rPr>
            <w:rStyle w:val="a5"/>
            <w:noProof/>
          </w:rPr>
          <w:t xml:space="preserve">4.5 </w:t>
        </w:r>
        <w:r w:rsidRPr="00135774">
          <w:rPr>
            <w:rStyle w:val="a5"/>
            <w:rFonts w:hint="eastAsia"/>
            <w:noProof/>
          </w:rPr>
          <w:t>表</w:t>
        </w:r>
        <w:r w:rsidRPr="00135774">
          <w:rPr>
            <w:rStyle w:val="a5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36567762" w:history="1">
        <w:r w:rsidRPr="00135774">
          <w:rPr>
            <w:rStyle w:val="a5"/>
            <w:noProof/>
          </w:rPr>
          <w:t xml:space="preserve">5. </w:t>
        </w:r>
        <w:r w:rsidRPr="00135774">
          <w:rPr>
            <w:rStyle w:val="a5"/>
            <w:rFonts w:hint="eastAsia"/>
            <w:noProof/>
          </w:rPr>
          <w:t>安全性设计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63" w:history="1">
        <w:r w:rsidRPr="00135774">
          <w:rPr>
            <w:rStyle w:val="a5"/>
            <w:noProof/>
          </w:rPr>
          <w:t xml:space="preserve">5.1 </w:t>
        </w:r>
        <w:r w:rsidRPr="00135774">
          <w:rPr>
            <w:rStyle w:val="a5"/>
            <w:rFonts w:hint="eastAsia"/>
            <w:noProof/>
          </w:rPr>
          <w:t>防止用户直接操作数据库的方法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64" w:history="1">
        <w:r w:rsidRPr="00135774">
          <w:rPr>
            <w:rStyle w:val="a5"/>
            <w:noProof/>
          </w:rPr>
          <w:t xml:space="preserve">5.2 </w:t>
        </w:r>
        <w:r w:rsidRPr="00135774">
          <w:rPr>
            <w:rStyle w:val="a5"/>
            <w:rFonts w:hint="eastAsia"/>
            <w:noProof/>
          </w:rPr>
          <w:t>用户帐号密码的加密方法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20"/>
        <w:tabs>
          <w:tab w:val="right" w:leader="dot" w:pos="8494"/>
        </w:tabs>
        <w:rPr>
          <w:rFonts w:ascii="Calibri" w:hAnsi="Calibri"/>
          <w:smallCaps w:val="0"/>
          <w:noProof/>
          <w:szCs w:val="22"/>
        </w:rPr>
      </w:pPr>
      <w:hyperlink w:anchor="_Toc436567765" w:history="1">
        <w:r w:rsidRPr="00135774">
          <w:rPr>
            <w:rStyle w:val="a5"/>
            <w:noProof/>
          </w:rPr>
          <w:t xml:space="preserve">5.3 </w:t>
        </w:r>
        <w:r w:rsidRPr="00135774">
          <w:rPr>
            <w:rStyle w:val="a5"/>
            <w:rFonts w:hint="eastAsia"/>
            <w:noProof/>
          </w:rPr>
          <w:t>角色与权限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36567766" w:history="1">
        <w:r w:rsidRPr="00135774">
          <w:rPr>
            <w:rStyle w:val="a5"/>
            <w:noProof/>
          </w:rPr>
          <w:t xml:space="preserve">6. </w:t>
        </w:r>
        <w:r w:rsidRPr="00135774">
          <w:rPr>
            <w:rStyle w:val="a5"/>
            <w:rFonts w:hint="eastAsia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5741" w:rsidRPr="00A43B80" w:rsidRDefault="001B5741">
      <w:pPr>
        <w:pStyle w:val="10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36567767" w:history="1">
        <w:r w:rsidRPr="00135774">
          <w:rPr>
            <w:rStyle w:val="a5"/>
            <w:noProof/>
          </w:rPr>
          <w:t xml:space="preserve">7. </w:t>
        </w:r>
        <w:r w:rsidRPr="00135774">
          <w:rPr>
            <w:rStyle w:val="a5"/>
            <w:rFonts w:hint="eastAsia"/>
            <w:noProof/>
          </w:rPr>
          <w:t>数据库管理与维护说明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_Toc436567767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BD6" w:rsidRDefault="00895BD6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15898327"/>
      <w:bookmarkStart w:id="1" w:name="_Toc16478129"/>
      <w:bookmarkStart w:id="2" w:name="_Toc16478463"/>
      <w:bookmarkStart w:id="3" w:name="_Toc436567746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0"/>
      <w:bookmarkEnd w:id="1"/>
      <w:bookmarkEnd w:id="2"/>
      <w:bookmarkEnd w:id="3"/>
    </w:p>
    <w:p w:rsidR="00895BD6" w:rsidRDefault="00895BD6">
      <w:pPr>
        <w:pStyle w:val="2"/>
        <w:rPr>
          <w:rFonts w:hint="eastAsia"/>
          <w:color w:val="000000"/>
        </w:rPr>
      </w:pPr>
      <w:bookmarkStart w:id="4" w:name="_Toc15786742"/>
      <w:bookmarkStart w:id="5" w:name="_Toc15898328"/>
      <w:bookmarkStart w:id="6" w:name="_Toc16478130"/>
      <w:bookmarkStart w:id="7" w:name="_Toc16478464"/>
      <w:bookmarkStart w:id="8" w:name="_Toc436567747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4"/>
      <w:bookmarkEnd w:id="5"/>
      <w:bookmarkEnd w:id="6"/>
      <w:bookmarkEnd w:id="7"/>
      <w:bookmarkEnd w:id="8"/>
    </w:p>
    <w:p w:rsidR="00895BD6" w:rsidRPr="002A3ECB" w:rsidRDefault="002A3ECB">
      <w:r>
        <w:rPr>
          <w:rFonts w:hint="eastAsia"/>
          <w:color w:val="000000"/>
        </w:rPr>
        <w:t>说明本项目的数据库设计</w:t>
      </w:r>
    </w:p>
    <w:p w:rsidR="00895BD6" w:rsidRDefault="00895BD6">
      <w:pPr>
        <w:pStyle w:val="2"/>
        <w:rPr>
          <w:color w:val="000000"/>
        </w:rPr>
      </w:pPr>
      <w:bookmarkStart w:id="9" w:name="_Toc15786743"/>
      <w:bookmarkStart w:id="10" w:name="_Toc15898329"/>
      <w:bookmarkStart w:id="11" w:name="_Toc16478131"/>
      <w:bookmarkStart w:id="12" w:name="_Toc16478465"/>
      <w:bookmarkStart w:id="13" w:name="_Toc436567748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9"/>
      <w:bookmarkEnd w:id="10"/>
      <w:bookmarkEnd w:id="11"/>
      <w:bookmarkEnd w:id="12"/>
      <w:bookmarkEnd w:id="13"/>
    </w:p>
    <w:p w:rsidR="00895BD6" w:rsidRPr="002A3ECB" w:rsidRDefault="002A3ECB">
      <w:pPr>
        <w:rPr>
          <w:rFonts w:ascii="宋体" w:hAnsi="宋体"/>
          <w:bCs/>
          <w:color w:val="000000"/>
        </w:rPr>
      </w:pPr>
      <w:r w:rsidRPr="00C5639A">
        <w:rPr>
          <w:rFonts w:ascii="宋体" w:hAnsi="宋体" w:hint="eastAsia"/>
          <w:bCs/>
          <w:color w:val="000000"/>
        </w:rPr>
        <w:t>本文档</w:t>
      </w:r>
      <w:r>
        <w:rPr>
          <w:rFonts w:ascii="宋体" w:hAnsi="宋体" w:hint="eastAsia"/>
          <w:bCs/>
          <w:color w:val="000000"/>
        </w:rPr>
        <w:t>主要包括数据库环境搭建，数据库命名规则，逻辑设计，物理设计等。</w:t>
      </w:r>
    </w:p>
    <w:p w:rsidR="00895BD6" w:rsidRDefault="00895BD6">
      <w:pPr>
        <w:pStyle w:val="2"/>
        <w:rPr>
          <w:color w:val="000000"/>
        </w:rPr>
      </w:pPr>
      <w:bookmarkStart w:id="14" w:name="_Toc15786744"/>
      <w:bookmarkStart w:id="15" w:name="_Toc15898330"/>
      <w:bookmarkStart w:id="16" w:name="_Toc16478132"/>
      <w:bookmarkStart w:id="17" w:name="_Toc16478466"/>
      <w:bookmarkStart w:id="18" w:name="_Toc436567749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4"/>
      <w:bookmarkEnd w:id="15"/>
      <w:bookmarkEnd w:id="16"/>
      <w:bookmarkEnd w:id="17"/>
      <w:bookmarkEnd w:id="18"/>
    </w:p>
    <w:p w:rsidR="00895BD6" w:rsidRPr="002A3ECB" w:rsidRDefault="002A3ECB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软件测试人员，软件开发人员，项目经理</w:t>
      </w:r>
    </w:p>
    <w:p w:rsidR="00895BD6" w:rsidRDefault="00895BD6">
      <w:pPr>
        <w:pStyle w:val="2"/>
        <w:rPr>
          <w:color w:val="000000"/>
        </w:rPr>
      </w:pPr>
      <w:bookmarkStart w:id="19" w:name="_Toc15786745"/>
      <w:bookmarkStart w:id="20" w:name="_Toc15898331"/>
      <w:bookmarkStart w:id="21" w:name="_Toc16478133"/>
      <w:bookmarkStart w:id="22" w:name="_Toc16478467"/>
      <w:bookmarkStart w:id="23" w:name="_Toc436567750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19"/>
      <w:bookmarkEnd w:id="20"/>
      <w:bookmarkEnd w:id="21"/>
      <w:bookmarkEnd w:id="22"/>
      <w:bookmarkEnd w:id="23"/>
    </w:p>
    <w:p w:rsidR="002A3ECB" w:rsidRDefault="002A3ECB" w:rsidP="002A3ECB">
      <w:pPr>
        <w:ind w:leftChars="200" w:left="448"/>
        <w:rPr>
          <w:rFonts w:hint="eastAsia"/>
          <w:color w:val="000000"/>
        </w:rPr>
      </w:pPr>
      <w:bookmarkStart w:id="24" w:name="_Toc15786746"/>
      <w:bookmarkStart w:id="25" w:name="_Toc15898332"/>
      <w:bookmarkStart w:id="26" w:name="_Toc16478134"/>
      <w:bookmarkStart w:id="27" w:name="_Toc16478468"/>
      <w:r>
        <w:rPr>
          <w:b/>
          <w:bCs/>
          <w:color w:val="000000"/>
          <w:sz w:val="18"/>
        </w:rPr>
        <w:t>[</w:t>
      </w:r>
      <w:r>
        <w:rPr>
          <w:rFonts w:hint="eastAsia"/>
          <w:b/>
          <w:bCs/>
          <w:color w:val="000000"/>
          <w:sz w:val="18"/>
        </w:rPr>
        <w:t>1</w:t>
      </w:r>
      <w:r>
        <w:rPr>
          <w:b/>
          <w:bCs/>
          <w:color w:val="000000"/>
          <w:sz w:val="18"/>
        </w:rPr>
        <w:t xml:space="preserve">] </w:t>
      </w:r>
      <w:r>
        <w:rPr>
          <w:rFonts w:hint="eastAsia"/>
          <w:color w:val="000000"/>
          <w:sz w:val="18"/>
        </w:rPr>
        <w:t>李达，袁沛霖，“</w:t>
      </w:r>
      <w:r w:rsidR="00FE3C21">
        <w:rPr>
          <w:rFonts w:hint="eastAsia"/>
          <w:color w:val="000000"/>
          <w:sz w:val="18"/>
        </w:rPr>
        <w:t>001</w:t>
      </w:r>
      <w:r w:rsidR="00FE3C21">
        <w:rPr>
          <w:color w:val="000000"/>
          <w:sz w:val="18"/>
        </w:rPr>
        <w:t xml:space="preserve"> E</w:t>
      </w:r>
      <w:r w:rsidRPr="002A3ECB">
        <w:rPr>
          <w:rFonts w:hint="eastAsia"/>
          <w:color w:val="000000"/>
          <w:sz w:val="18"/>
        </w:rPr>
        <w:t>基于安卓的线下交易购物平台</w:t>
      </w:r>
      <w:r w:rsidR="004B40BD">
        <w:rPr>
          <w:rFonts w:hint="eastAsia"/>
          <w:color w:val="000000"/>
          <w:sz w:val="18"/>
        </w:rPr>
        <w:t>”开题报告</w:t>
      </w:r>
    </w:p>
    <w:p w:rsidR="002A3ECB" w:rsidRDefault="002A3ECB" w:rsidP="002A3ECB">
      <w:pPr>
        <w:ind w:leftChars="200" w:left="448"/>
        <w:rPr>
          <w:rFonts w:hint="eastAsia"/>
          <w:color w:val="000000"/>
        </w:rPr>
      </w:pPr>
      <w:r>
        <w:rPr>
          <w:b/>
          <w:bCs/>
          <w:color w:val="000000"/>
          <w:sz w:val="18"/>
        </w:rPr>
        <w:t>[</w:t>
      </w:r>
      <w:r>
        <w:rPr>
          <w:rFonts w:hint="eastAsia"/>
          <w:b/>
          <w:bCs/>
          <w:color w:val="000000"/>
          <w:sz w:val="18"/>
        </w:rPr>
        <w:t>2</w:t>
      </w:r>
      <w:r>
        <w:rPr>
          <w:b/>
          <w:bCs/>
          <w:color w:val="000000"/>
          <w:sz w:val="18"/>
        </w:rPr>
        <w:t>]</w:t>
      </w:r>
      <w:r>
        <w:rPr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李达，袁沛霖，“</w:t>
      </w:r>
      <w:r w:rsidR="00FE3C21">
        <w:rPr>
          <w:rFonts w:hint="eastAsia"/>
          <w:color w:val="000000"/>
          <w:sz w:val="18"/>
        </w:rPr>
        <w:t>001</w:t>
      </w:r>
      <w:r w:rsidR="00FE3C21">
        <w:rPr>
          <w:color w:val="000000"/>
          <w:sz w:val="18"/>
        </w:rPr>
        <w:t xml:space="preserve"> E</w:t>
      </w:r>
      <w:r w:rsidRPr="002A3ECB">
        <w:rPr>
          <w:rFonts w:hint="eastAsia"/>
          <w:color w:val="000000"/>
          <w:sz w:val="18"/>
        </w:rPr>
        <w:t>基于安卓的线下交易购物平台</w:t>
      </w:r>
      <w:r w:rsidR="004B40BD">
        <w:rPr>
          <w:rFonts w:hint="eastAsia"/>
          <w:color w:val="000000"/>
          <w:sz w:val="18"/>
        </w:rPr>
        <w:t>”需求报告</w:t>
      </w:r>
    </w:p>
    <w:p w:rsidR="002A3ECB" w:rsidRDefault="002A3ECB" w:rsidP="002A3ECB">
      <w:pPr>
        <w:ind w:leftChars="200" w:left="448"/>
        <w:rPr>
          <w:rFonts w:hint="eastAsia"/>
          <w:color w:val="000000"/>
        </w:rPr>
      </w:pPr>
      <w:r>
        <w:rPr>
          <w:b/>
          <w:bCs/>
          <w:color w:val="000000"/>
          <w:sz w:val="18"/>
        </w:rPr>
        <w:t>[</w:t>
      </w:r>
      <w:r>
        <w:rPr>
          <w:rFonts w:hint="eastAsia"/>
          <w:b/>
          <w:bCs/>
          <w:color w:val="000000"/>
          <w:sz w:val="18"/>
        </w:rPr>
        <w:t>3</w:t>
      </w:r>
      <w:r>
        <w:rPr>
          <w:b/>
          <w:bCs/>
          <w:color w:val="000000"/>
          <w:sz w:val="18"/>
        </w:rPr>
        <w:t>]</w:t>
      </w:r>
      <w:r>
        <w:rPr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李达，袁沛霖，“</w:t>
      </w:r>
      <w:r w:rsidR="00FE3C21">
        <w:rPr>
          <w:rFonts w:hint="eastAsia"/>
          <w:color w:val="000000"/>
          <w:sz w:val="18"/>
        </w:rPr>
        <w:t>001</w:t>
      </w:r>
      <w:r w:rsidR="00FE3C21">
        <w:rPr>
          <w:color w:val="000000"/>
          <w:sz w:val="18"/>
        </w:rPr>
        <w:t xml:space="preserve"> E</w:t>
      </w:r>
      <w:r w:rsidRPr="002A3ECB">
        <w:rPr>
          <w:rFonts w:hint="eastAsia"/>
          <w:color w:val="000000"/>
          <w:sz w:val="18"/>
        </w:rPr>
        <w:t>基于安卓的线下交易购物平台</w:t>
      </w:r>
      <w:r w:rsidR="004B40BD">
        <w:rPr>
          <w:rFonts w:hint="eastAsia"/>
          <w:color w:val="000000"/>
          <w:sz w:val="18"/>
        </w:rPr>
        <w:t>”分析报告</w:t>
      </w:r>
    </w:p>
    <w:p w:rsidR="002A3ECB" w:rsidRDefault="002A3ECB" w:rsidP="002A3ECB">
      <w:pPr>
        <w:ind w:leftChars="200" w:left="448"/>
        <w:rPr>
          <w:rFonts w:hint="eastAsia"/>
          <w:color w:val="000000"/>
        </w:rPr>
      </w:pPr>
      <w:r>
        <w:rPr>
          <w:b/>
          <w:bCs/>
          <w:color w:val="000000"/>
          <w:sz w:val="18"/>
        </w:rPr>
        <w:t>[</w:t>
      </w:r>
      <w:r>
        <w:rPr>
          <w:rFonts w:hint="eastAsia"/>
          <w:b/>
          <w:bCs/>
          <w:color w:val="000000"/>
          <w:sz w:val="18"/>
        </w:rPr>
        <w:t>4</w:t>
      </w:r>
      <w:r>
        <w:rPr>
          <w:b/>
          <w:bCs/>
          <w:color w:val="000000"/>
          <w:sz w:val="18"/>
        </w:rPr>
        <w:t>]</w:t>
      </w:r>
      <w:r>
        <w:rPr>
          <w:color w:val="000000"/>
          <w:sz w:val="18"/>
        </w:rPr>
        <w:t xml:space="preserve"> </w:t>
      </w:r>
      <w:r>
        <w:rPr>
          <w:rFonts w:hint="eastAsia"/>
          <w:color w:val="000000"/>
          <w:sz w:val="18"/>
        </w:rPr>
        <w:t>李达，袁沛霖，“</w:t>
      </w:r>
      <w:r w:rsidR="00FE3C21">
        <w:rPr>
          <w:rFonts w:hint="eastAsia"/>
          <w:color w:val="000000"/>
          <w:sz w:val="18"/>
        </w:rPr>
        <w:t>001</w:t>
      </w:r>
      <w:r w:rsidR="00FE3C21">
        <w:rPr>
          <w:color w:val="000000"/>
          <w:sz w:val="18"/>
        </w:rPr>
        <w:t xml:space="preserve"> E</w:t>
      </w:r>
      <w:r w:rsidRPr="002A3ECB">
        <w:rPr>
          <w:rFonts w:hint="eastAsia"/>
          <w:color w:val="000000"/>
          <w:sz w:val="18"/>
        </w:rPr>
        <w:t>基于安卓的线下交易购物平台</w:t>
      </w:r>
      <w:r w:rsidR="004B40BD">
        <w:rPr>
          <w:rFonts w:hint="eastAsia"/>
          <w:color w:val="000000"/>
          <w:sz w:val="18"/>
        </w:rPr>
        <w:t>”设计报告</w:t>
      </w:r>
    </w:p>
    <w:p w:rsidR="00895BD6" w:rsidRDefault="00895BD6">
      <w:pPr>
        <w:pStyle w:val="2"/>
        <w:rPr>
          <w:rFonts w:hint="eastAsia"/>
          <w:color w:val="000000"/>
        </w:rPr>
      </w:pPr>
      <w:bookmarkStart w:id="28" w:name="_Toc436567751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24"/>
      <w:bookmarkEnd w:id="25"/>
      <w:bookmarkEnd w:id="26"/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2"/>
        <w:gridCol w:w="6182"/>
      </w:tblGrid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895BD6" w:rsidRDefault="00895BD6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895BD6" w:rsidRDefault="00895BD6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895BD6" w:rsidRDefault="00895BD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895BD6" w:rsidRDefault="00895BD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895BD6" w:rsidRDefault="00895BD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SD</w:t>
            </w:r>
          </w:p>
        </w:tc>
        <w:tc>
          <w:tcPr>
            <w:tcW w:w="6352" w:type="dxa"/>
          </w:tcPr>
          <w:p w:rsidR="00895BD6" w:rsidRDefault="00895BD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rFonts w:hint="eastAsia"/>
                <w:color w:val="000000"/>
                <w:sz w:val="18"/>
              </w:rPr>
              <w:t>System Design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895BD6" w:rsidRDefault="00895BD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895BD6" w:rsidRDefault="00895BD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895BD6" w:rsidRDefault="00895BD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895BD6" w:rsidRDefault="00895BD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895BD6" w:rsidRDefault="00895BD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895BD6" w:rsidRDefault="00895BD6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895BD6" w:rsidRDefault="00895BD6">
      <w:pPr>
        <w:rPr>
          <w:rFonts w:hint="eastAsia"/>
          <w:color w:val="000000"/>
        </w:rPr>
      </w:pPr>
    </w:p>
    <w:p w:rsidR="00895BD6" w:rsidRDefault="00895BD6">
      <w:pPr>
        <w:rPr>
          <w:rFonts w:hint="eastAsia"/>
          <w:color w:val="000000"/>
        </w:rPr>
      </w:pPr>
    </w:p>
    <w:p w:rsidR="00895BD6" w:rsidRDefault="00895BD6">
      <w:pPr>
        <w:pStyle w:val="1"/>
        <w:pageBreakBefore/>
        <w:spacing w:before="175" w:after="175"/>
        <w:rPr>
          <w:rFonts w:hint="eastAsia"/>
          <w:color w:val="000000"/>
        </w:rPr>
      </w:pPr>
      <w:bookmarkStart w:id="29" w:name="_Toc436567752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数据库环境说明</w:t>
      </w:r>
      <w:bookmarkEnd w:id="29"/>
    </w:p>
    <w:p w:rsidR="00895BD6" w:rsidRPr="004E0908" w:rsidRDefault="004E090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本项目多采用的数据库系统为MySQL Server 5.6，使用SQLyog作为数据库设计工具。</w:t>
      </w:r>
    </w:p>
    <w:p w:rsidR="00895BD6" w:rsidRDefault="00895BD6">
      <w:pPr>
        <w:pStyle w:val="1"/>
        <w:spacing w:before="175" w:after="175"/>
        <w:rPr>
          <w:rFonts w:hint="eastAsia"/>
          <w:color w:val="000000"/>
        </w:rPr>
      </w:pPr>
      <w:bookmarkStart w:id="30" w:name="_Toc436567753"/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数据库的命名规则</w:t>
      </w:r>
      <w:bookmarkEnd w:id="30"/>
    </w:p>
    <w:p w:rsidR="005579BF" w:rsidRDefault="005579BF" w:rsidP="005579BF">
      <w:pPr>
        <w:numPr>
          <w:ilvl w:val="0"/>
          <w:numId w:val="26"/>
        </w:numPr>
        <w:rPr>
          <w:iCs/>
          <w:color w:val="000000"/>
        </w:rPr>
      </w:pPr>
      <w:r w:rsidRPr="009920F3">
        <w:rPr>
          <w:rFonts w:hint="eastAsia"/>
          <w:iCs/>
          <w:color w:val="000000"/>
        </w:rPr>
        <w:t>表名</w:t>
      </w:r>
      <w:r>
        <w:rPr>
          <w:rFonts w:hint="eastAsia"/>
          <w:iCs/>
          <w:color w:val="000000"/>
        </w:rPr>
        <w:t>全部小写，</w:t>
      </w:r>
      <w:r>
        <w:rPr>
          <w:rFonts w:hint="eastAsia"/>
          <w:color w:val="333333"/>
          <w:szCs w:val="21"/>
          <w:shd w:val="clear" w:color="auto" w:fill="FFFFFF"/>
        </w:rPr>
        <w:t>在数据库表命名时应该用英文单词的单数形式</w:t>
      </w:r>
      <w:r w:rsidRPr="009920F3">
        <w:rPr>
          <w:rFonts w:hint="eastAsia"/>
          <w:iCs/>
          <w:color w:val="000000"/>
        </w:rPr>
        <w:t>。</w:t>
      </w:r>
    </w:p>
    <w:p w:rsidR="005579BF" w:rsidRDefault="005579BF" w:rsidP="005579BF">
      <w:pPr>
        <w:numPr>
          <w:ilvl w:val="0"/>
          <w:numId w:val="26"/>
        </w:numPr>
        <w:rPr>
          <w:iCs/>
          <w:color w:val="000000"/>
        </w:rPr>
      </w:pPr>
      <w:r w:rsidRPr="009920F3">
        <w:rPr>
          <w:rFonts w:hint="eastAsia"/>
          <w:iCs/>
          <w:color w:val="000000"/>
        </w:rPr>
        <w:t>数据库表名应该有意义，并且易于理解，最好使用可以表达功能的英文单词或缩写，如果用英文单词表示，建议使用完整的英文单词。</w:t>
      </w:r>
    </w:p>
    <w:p w:rsidR="005579BF" w:rsidRDefault="005579BF" w:rsidP="005579BF">
      <w:pPr>
        <w:numPr>
          <w:ilvl w:val="0"/>
          <w:numId w:val="26"/>
        </w:numPr>
        <w:rPr>
          <w:iCs/>
          <w:color w:val="000000"/>
        </w:rPr>
      </w:pPr>
      <w:r w:rsidRPr="00711CC7">
        <w:rPr>
          <w:rFonts w:hint="eastAsia"/>
          <w:iCs/>
          <w:color w:val="000000"/>
        </w:rPr>
        <w:t>数据库表字段应该是有意义而且易于理解的，最好是能够表达字段含义的英文字母</w:t>
      </w:r>
      <w:r>
        <w:rPr>
          <w:rFonts w:hint="eastAsia"/>
          <w:iCs/>
          <w:color w:val="000000"/>
        </w:rPr>
        <w:t>。</w:t>
      </w:r>
    </w:p>
    <w:p w:rsidR="005579BF" w:rsidRDefault="005579BF" w:rsidP="005579BF">
      <w:pPr>
        <w:numPr>
          <w:ilvl w:val="0"/>
          <w:numId w:val="26"/>
        </w:numPr>
        <w:rPr>
          <w:iCs/>
          <w:color w:val="000000"/>
        </w:rPr>
      </w:pPr>
      <w:r w:rsidRPr="00711CC7">
        <w:rPr>
          <w:rFonts w:hint="eastAsia"/>
          <w:iCs/>
          <w:color w:val="000000"/>
        </w:rPr>
        <w:t>系统中所有属于内码，即仅用于标识唯一性和程序内部用到的标识性字段，字段名称建议取为</w:t>
      </w:r>
      <w:r w:rsidRPr="00711CC7">
        <w:rPr>
          <w:rFonts w:hint="eastAsia"/>
          <w:iCs/>
          <w:color w:val="000000"/>
        </w:rPr>
        <w:t xml:space="preserve"> ID </w:t>
      </w:r>
      <w:r w:rsidRPr="00711CC7">
        <w:rPr>
          <w:rFonts w:hint="eastAsia"/>
          <w:iCs/>
          <w:color w:val="000000"/>
        </w:rPr>
        <w:t>，采用类型为整型或长整型</w:t>
      </w:r>
      <w:r>
        <w:rPr>
          <w:rFonts w:hint="eastAsia"/>
          <w:iCs/>
          <w:color w:val="000000"/>
        </w:rPr>
        <w:t>。</w:t>
      </w:r>
    </w:p>
    <w:p w:rsidR="005579BF" w:rsidRDefault="005579BF" w:rsidP="005579BF">
      <w:pPr>
        <w:numPr>
          <w:ilvl w:val="0"/>
          <w:numId w:val="26"/>
        </w:numPr>
        <w:rPr>
          <w:iCs/>
          <w:color w:val="000000"/>
        </w:rPr>
      </w:pPr>
      <w:r w:rsidRPr="00711CC7">
        <w:rPr>
          <w:rFonts w:hint="eastAsia"/>
          <w:iCs/>
          <w:color w:val="000000"/>
        </w:rPr>
        <w:t>不要在数据库表字段（列名）中包含数据类型</w:t>
      </w:r>
      <w:r>
        <w:rPr>
          <w:rFonts w:hint="eastAsia"/>
          <w:iCs/>
          <w:color w:val="000000"/>
        </w:rPr>
        <w:t>。</w:t>
      </w:r>
    </w:p>
    <w:p w:rsidR="00895BD6" w:rsidRPr="005579BF" w:rsidRDefault="005579BF" w:rsidP="005579BF">
      <w:pPr>
        <w:numPr>
          <w:ilvl w:val="0"/>
          <w:numId w:val="26"/>
        </w:numPr>
        <w:rPr>
          <w:rFonts w:hint="eastAsia"/>
          <w:iCs/>
          <w:color w:val="000000"/>
        </w:rPr>
      </w:pPr>
      <w:r w:rsidRPr="00711CC7">
        <w:rPr>
          <w:rFonts w:hint="eastAsia"/>
          <w:iCs/>
          <w:color w:val="000000"/>
        </w:rPr>
        <w:t>当字段定义为字符串形时建议使用</w:t>
      </w:r>
      <w:r w:rsidRPr="00711CC7">
        <w:rPr>
          <w:rFonts w:hint="eastAsia"/>
          <w:iCs/>
          <w:color w:val="000000"/>
        </w:rPr>
        <w:t>varchar</w:t>
      </w:r>
      <w:r w:rsidRPr="00711CC7">
        <w:rPr>
          <w:rFonts w:hint="eastAsia"/>
          <w:iCs/>
          <w:color w:val="000000"/>
        </w:rPr>
        <w:t>而不用</w:t>
      </w:r>
      <w:r w:rsidRPr="00711CC7">
        <w:rPr>
          <w:rFonts w:hint="eastAsia"/>
          <w:iCs/>
          <w:color w:val="000000"/>
        </w:rPr>
        <w:t>nvarchar</w:t>
      </w:r>
      <w:r w:rsidRPr="00711CC7">
        <w:rPr>
          <w:rFonts w:hint="eastAsia"/>
          <w:iCs/>
          <w:color w:val="000000"/>
        </w:rPr>
        <w:t>。</w:t>
      </w:r>
    </w:p>
    <w:p w:rsidR="00895BD6" w:rsidRDefault="00895BD6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31" w:name="_Toc436567754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逻辑设计</w:t>
      </w:r>
      <w:bookmarkEnd w:id="31"/>
    </w:p>
    <w:p w:rsidR="00895BD6" w:rsidRDefault="003D10D6">
      <w:pPr>
        <w:rPr>
          <w:rFonts w:hint="eastAsia"/>
          <w:color w:val="000000"/>
        </w:rPr>
      </w:pPr>
      <w:r w:rsidRPr="00C479AF">
        <w:rPr>
          <w:noProof/>
        </w:rPr>
        <w:drawing>
          <wp:inline distT="0" distB="0" distL="0" distR="0">
            <wp:extent cx="5384800" cy="4038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BD6" w:rsidRDefault="00895BD6">
      <w:pPr>
        <w:rPr>
          <w:rFonts w:hint="eastAsia"/>
          <w:color w:val="000000"/>
        </w:rPr>
      </w:pPr>
    </w:p>
    <w:p w:rsidR="00895BD6" w:rsidRDefault="00895BD6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32" w:name="_Toc436567755"/>
      <w:r>
        <w:rPr>
          <w:rFonts w:hint="eastAsia"/>
          <w:color w:val="000000"/>
        </w:rPr>
        <w:lastRenderedPageBreak/>
        <w:t>4.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物理设计</w:t>
      </w:r>
      <w:bookmarkEnd w:id="32"/>
    </w:p>
    <w:p w:rsidR="00895BD6" w:rsidRDefault="00895BD6">
      <w:pPr>
        <w:pStyle w:val="2"/>
        <w:rPr>
          <w:rFonts w:hint="eastAsia"/>
          <w:color w:val="000000"/>
        </w:rPr>
      </w:pPr>
      <w:bookmarkStart w:id="33" w:name="_Toc11555143"/>
      <w:bookmarkStart w:id="34" w:name="_Toc436567756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0 </w:t>
      </w:r>
      <w:r>
        <w:rPr>
          <w:rFonts w:hint="eastAsia"/>
          <w:color w:val="000000"/>
        </w:rPr>
        <w:t>表汇总</w:t>
      </w:r>
      <w:bookmarkEnd w:id="33"/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6184"/>
      </w:tblGrid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895BD6" w:rsidRDefault="00895BD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功能说明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</w:tcPr>
          <w:p w:rsidR="00895BD6" w:rsidRDefault="00260AC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</w:t>
            </w:r>
            <w:r>
              <w:rPr>
                <w:rFonts w:hint="eastAsia"/>
                <w:color w:val="000000"/>
                <w:szCs w:val="24"/>
              </w:rPr>
              <w:t>ser</w:t>
            </w:r>
          </w:p>
        </w:tc>
        <w:tc>
          <w:tcPr>
            <w:tcW w:w="6372" w:type="dxa"/>
          </w:tcPr>
          <w:p w:rsidR="00895BD6" w:rsidRDefault="00260AC3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记录用户信息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</w:tcPr>
          <w:p w:rsidR="00895BD6" w:rsidRDefault="00260AC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g</w:t>
            </w:r>
            <w:r>
              <w:rPr>
                <w:color w:val="000000"/>
                <w:szCs w:val="24"/>
              </w:rPr>
              <w:t>ood</w:t>
            </w:r>
          </w:p>
        </w:tc>
        <w:tc>
          <w:tcPr>
            <w:tcW w:w="6372" w:type="dxa"/>
          </w:tcPr>
          <w:p w:rsidR="00895BD6" w:rsidRDefault="00260AC3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记录商品信息</w:t>
            </w:r>
          </w:p>
        </w:tc>
      </w:tr>
      <w:tr w:rsidR="00895BD6" w:rsidTr="00260A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</w:tcPr>
          <w:p w:rsidR="00895BD6" w:rsidRDefault="00260AC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favorite</w:t>
            </w:r>
          </w:p>
        </w:tc>
        <w:tc>
          <w:tcPr>
            <w:tcW w:w="6372" w:type="dxa"/>
          </w:tcPr>
          <w:p w:rsidR="00895BD6" w:rsidRDefault="00260AC3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记录收藏信息</w:t>
            </w:r>
          </w:p>
        </w:tc>
      </w:tr>
      <w:tr w:rsidR="00260AC3" w:rsidTr="00260A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</w:tcPr>
          <w:p w:rsidR="00260AC3" w:rsidRDefault="00260AC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trade</w:t>
            </w:r>
          </w:p>
        </w:tc>
        <w:tc>
          <w:tcPr>
            <w:tcW w:w="6372" w:type="dxa"/>
          </w:tcPr>
          <w:p w:rsidR="00260AC3" w:rsidRDefault="00260AC3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记录交易购物信息</w:t>
            </w:r>
          </w:p>
        </w:tc>
      </w:tr>
      <w:tr w:rsidR="00260A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260AC3" w:rsidRDefault="00260AC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evaluation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260AC3" w:rsidRDefault="00260AC3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记录评价信息</w:t>
            </w:r>
          </w:p>
        </w:tc>
      </w:tr>
    </w:tbl>
    <w:p w:rsidR="00895BD6" w:rsidRDefault="00895BD6">
      <w:pPr>
        <w:rPr>
          <w:rFonts w:ascii="宋体" w:hAnsi="宋体" w:hint="eastAsia"/>
          <w:i/>
          <w:iCs/>
          <w:color w:val="000000"/>
        </w:rPr>
      </w:pPr>
    </w:p>
    <w:p w:rsidR="00260AC3" w:rsidRPr="00260AC3" w:rsidRDefault="00895BD6" w:rsidP="00260AC3">
      <w:pPr>
        <w:pStyle w:val="2"/>
        <w:rPr>
          <w:rFonts w:hint="eastAsia"/>
          <w:color w:val="000000"/>
        </w:rPr>
      </w:pPr>
      <w:bookmarkStart w:id="35" w:name="_Toc436567757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A</w:t>
      </w:r>
      <w:bookmarkEnd w:id="3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2403"/>
        <w:gridCol w:w="1623"/>
        <w:gridCol w:w="2189"/>
      </w:tblGrid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895BD6" w:rsidRDefault="00895BD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895BD6" w:rsidRDefault="00BA650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</w:t>
            </w:r>
            <w:r>
              <w:rPr>
                <w:rFonts w:hint="eastAsia"/>
                <w:color w:val="000000"/>
                <w:sz w:val="18"/>
              </w:rPr>
              <w:t>ser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895BD6" w:rsidRDefault="00BA650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895BD6" w:rsidRDefault="00410B0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  <w:r w:rsidR="00A7731B">
              <w:rPr>
                <w:rFonts w:hint="eastAsia"/>
                <w:color w:val="000000"/>
                <w:sz w:val="18"/>
              </w:rPr>
              <w:t>(</w:t>
            </w:r>
            <w:r w:rsidR="00A7731B">
              <w:rPr>
                <w:color w:val="000000"/>
                <w:sz w:val="18"/>
              </w:rPr>
              <w:t>100</w:t>
            </w:r>
            <w:r w:rsidR="00A7731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680" w:type="dxa"/>
          </w:tcPr>
          <w:p w:rsidR="00895BD6" w:rsidRDefault="00410B0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895BD6" w:rsidRDefault="00870F46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uto</w:t>
            </w:r>
            <w:r>
              <w:rPr>
                <w:color w:val="000000"/>
                <w:sz w:val="18"/>
              </w:rPr>
              <w:t>_increment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895BD6" w:rsidRDefault="00410B0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2464" w:type="dxa"/>
          </w:tcPr>
          <w:p w:rsidR="00895BD6" w:rsidRDefault="00870F46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680" w:type="dxa"/>
          </w:tcPr>
          <w:p w:rsidR="00895BD6" w:rsidRDefault="00870F46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895BD6" w:rsidRDefault="00870F46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</w:t>
            </w:r>
            <w:r>
              <w:rPr>
                <w:rFonts w:hint="eastAsia"/>
                <w:color w:val="000000"/>
                <w:sz w:val="18"/>
              </w:rPr>
              <w:t xml:space="preserve">rimary </w:t>
            </w:r>
            <w:r>
              <w:rPr>
                <w:color w:val="000000"/>
                <w:sz w:val="18"/>
              </w:rPr>
              <w:t>key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895BD6" w:rsidRDefault="00410B0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pass</w:t>
            </w:r>
          </w:p>
        </w:tc>
        <w:tc>
          <w:tcPr>
            <w:tcW w:w="2464" w:type="dxa"/>
          </w:tcPr>
          <w:p w:rsidR="00895BD6" w:rsidRDefault="00870F46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680" w:type="dxa"/>
          </w:tcPr>
          <w:p w:rsidR="00895BD6" w:rsidRDefault="00870F46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410B0B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410B0B" w:rsidRDefault="00410B0B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pay</w:t>
            </w:r>
          </w:p>
        </w:tc>
        <w:tc>
          <w:tcPr>
            <w:tcW w:w="2464" w:type="dxa"/>
          </w:tcPr>
          <w:p w:rsidR="00410B0B" w:rsidRDefault="00870F46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680" w:type="dxa"/>
          </w:tcPr>
          <w:p w:rsidR="00410B0B" w:rsidRDefault="00870F46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410B0B" w:rsidRDefault="00410B0B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shd w:val="clear" w:color="auto" w:fill="D9D9D9"/>
          </w:tcPr>
          <w:p w:rsidR="00895BD6" w:rsidRDefault="00895BD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895BD6" w:rsidRDefault="00895BD6">
      <w:pPr>
        <w:pStyle w:val="2"/>
        <w:rPr>
          <w:rFonts w:hint="eastAsia"/>
          <w:color w:val="000000"/>
        </w:rPr>
      </w:pPr>
      <w:bookmarkStart w:id="36" w:name="_Toc436567758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 w:rsidR="00870F46">
        <w:rPr>
          <w:rFonts w:hint="eastAsia"/>
          <w:color w:val="000000"/>
        </w:rPr>
        <w:t>2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  <w:r w:rsidR="00870F46">
        <w:rPr>
          <w:rFonts w:hint="eastAsia"/>
          <w:color w:val="000000"/>
        </w:rPr>
        <w:t>B</w:t>
      </w:r>
      <w:bookmarkEnd w:id="3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6"/>
        <w:gridCol w:w="2400"/>
        <w:gridCol w:w="1213"/>
        <w:gridCol w:w="2597"/>
      </w:tblGrid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895BD6" w:rsidRDefault="00895BD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895BD6" w:rsidRDefault="00363AA8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good</w:t>
            </w:r>
          </w:p>
        </w:tc>
      </w:tr>
      <w:tr w:rsidR="00895BD6" w:rsidTr="00A7731B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250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658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895BD6" w:rsidTr="00A7731B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895BD6" w:rsidRDefault="00363AA8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g_id</w:t>
            </w:r>
          </w:p>
        </w:tc>
        <w:tc>
          <w:tcPr>
            <w:tcW w:w="2464" w:type="dxa"/>
          </w:tcPr>
          <w:p w:rsidR="00895BD6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nt(</w:t>
            </w:r>
            <w:r>
              <w:rPr>
                <w:color w:val="000000"/>
                <w:sz w:val="18"/>
              </w:rPr>
              <w:t>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50" w:type="dxa"/>
          </w:tcPr>
          <w:p w:rsidR="00895BD6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658" w:type="dxa"/>
          </w:tcPr>
          <w:p w:rsidR="00895BD6" w:rsidRPr="00A7731B" w:rsidRDefault="00A7731B">
            <w:pPr>
              <w:rPr>
                <w:rFonts w:hint="eastAsia"/>
                <w:b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</w:t>
            </w:r>
            <w:r>
              <w:rPr>
                <w:rFonts w:hint="eastAsia"/>
                <w:color w:val="000000"/>
                <w:sz w:val="18"/>
              </w:rPr>
              <w:t>uto</w:t>
            </w:r>
            <w:r>
              <w:rPr>
                <w:color w:val="000000"/>
                <w:sz w:val="18"/>
              </w:rPr>
              <w:t>_increment, p</w:t>
            </w:r>
            <w:r>
              <w:rPr>
                <w:rFonts w:hint="eastAsia"/>
                <w:color w:val="000000"/>
                <w:sz w:val="18"/>
              </w:rPr>
              <w:t xml:space="preserve">rimary </w:t>
            </w:r>
            <w:r>
              <w:rPr>
                <w:color w:val="000000"/>
                <w:sz w:val="18"/>
              </w:rPr>
              <w:t>key</w:t>
            </w:r>
          </w:p>
        </w:tc>
      </w:tr>
      <w:tr w:rsidR="00895BD6" w:rsidTr="00A7731B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895BD6" w:rsidRDefault="00363AA8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g_name</w:t>
            </w:r>
          </w:p>
        </w:tc>
        <w:tc>
          <w:tcPr>
            <w:tcW w:w="2464" w:type="dxa"/>
          </w:tcPr>
          <w:p w:rsidR="00895BD6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250" w:type="dxa"/>
          </w:tcPr>
          <w:p w:rsidR="00895BD6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658" w:type="dxa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895BD6" w:rsidTr="00A7731B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895BD6" w:rsidRDefault="00363AA8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g_price</w:t>
            </w:r>
          </w:p>
        </w:tc>
        <w:tc>
          <w:tcPr>
            <w:tcW w:w="2464" w:type="dxa"/>
          </w:tcPr>
          <w:p w:rsidR="00895BD6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250" w:type="dxa"/>
          </w:tcPr>
          <w:p w:rsidR="00895BD6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658" w:type="dxa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363AA8" w:rsidTr="00A7731B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363AA8" w:rsidRDefault="00363A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g_pic</w:t>
            </w:r>
          </w:p>
        </w:tc>
        <w:tc>
          <w:tcPr>
            <w:tcW w:w="2464" w:type="dxa"/>
          </w:tcPr>
          <w:p w:rsidR="00363AA8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250" w:type="dxa"/>
          </w:tcPr>
          <w:p w:rsidR="00363AA8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658" w:type="dxa"/>
          </w:tcPr>
          <w:p w:rsidR="00363AA8" w:rsidRDefault="00363AA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363AA8" w:rsidTr="00A7731B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363AA8" w:rsidRDefault="00363A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g_amount</w:t>
            </w:r>
          </w:p>
        </w:tc>
        <w:tc>
          <w:tcPr>
            <w:tcW w:w="2464" w:type="dxa"/>
          </w:tcPr>
          <w:p w:rsidR="00363AA8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nt(</w:t>
            </w:r>
            <w:r>
              <w:rPr>
                <w:color w:val="000000"/>
                <w:sz w:val="18"/>
              </w:rPr>
              <w:t>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50" w:type="dxa"/>
          </w:tcPr>
          <w:p w:rsidR="00363AA8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658" w:type="dxa"/>
          </w:tcPr>
          <w:p w:rsidR="00363AA8" w:rsidRDefault="00363AA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363AA8" w:rsidTr="00A7731B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363AA8" w:rsidRDefault="00363A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g_type</w:t>
            </w:r>
          </w:p>
        </w:tc>
        <w:tc>
          <w:tcPr>
            <w:tcW w:w="2464" w:type="dxa"/>
          </w:tcPr>
          <w:p w:rsidR="00363AA8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250" w:type="dxa"/>
          </w:tcPr>
          <w:p w:rsidR="00363AA8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658" w:type="dxa"/>
          </w:tcPr>
          <w:p w:rsidR="00363AA8" w:rsidRDefault="00363AA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363AA8" w:rsidTr="00A7731B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363AA8" w:rsidRDefault="00363AA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2464" w:type="dxa"/>
          </w:tcPr>
          <w:p w:rsidR="00363AA8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250" w:type="dxa"/>
          </w:tcPr>
          <w:p w:rsidR="00363AA8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658" w:type="dxa"/>
          </w:tcPr>
          <w:p w:rsidR="00363AA8" w:rsidRDefault="00A7731B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foreign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key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shd w:val="clear" w:color="auto" w:fill="D9D9D9"/>
          </w:tcPr>
          <w:p w:rsidR="00895BD6" w:rsidRDefault="00895BD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870F46" w:rsidRDefault="00870F46" w:rsidP="00870F46">
      <w:pPr>
        <w:pStyle w:val="2"/>
        <w:rPr>
          <w:rFonts w:hint="eastAsia"/>
          <w:color w:val="000000"/>
        </w:rPr>
      </w:pPr>
      <w:bookmarkStart w:id="37" w:name="_Toc436567759"/>
      <w:r>
        <w:rPr>
          <w:rFonts w:hint="eastAsia"/>
          <w:color w:val="000000"/>
        </w:rPr>
        <w:lastRenderedPageBreak/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3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C</w:t>
      </w:r>
      <w:bookmarkEnd w:id="3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9"/>
        <w:gridCol w:w="2411"/>
        <w:gridCol w:w="1630"/>
        <w:gridCol w:w="2166"/>
      </w:tblGrid>
      <w:tr w:rsidR="00870F46" w:rsidT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870F46" w:rsidRDefault="00870F46" w:rsidP="00895BD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870F46" w:rsidRDefault="00E07BE2" w:rsidP="00895BD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favorite</w:t>
            </w:r>
          </w:p>
        </w:tc>
      </w:tr>
      <w:tr w:rsidR="00870F46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E07BE2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E07BE2" w:rsidRDefault="00E07BE2" w:rsidP="00E07BE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g_id</w:t>
            </w:r>
          </w:p>
        </w:tc>
        <w:tc>
          <w:tcPr>
            <w:tcW w:w="2464" w:type="dxa"/>
          </w:tcPr>
          <w:p w:rsidR="00E07BE2" w:rsidRDefault="00E07BE2" w:rsidP="00E07BE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nt(</w:t>
            </w:r>
            <w:r>
              <w:rPr>
                <w:color w:val="000000"/>
                <w:sz w:val="18"/>
              </w:rPr>
              <w:t>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680" w:type="dxa"/>
          </w:tcPr>
          <w:p w:rsidR="00E07BE2" w:rsidRDefault="00E07BE2" w:rsidP="00E07BE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E07BE2" w:rsidRDefault="00E07BE2" w:rsidP="00E07BE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foreign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key</w:t>
            </w:r>
          </w:p>
        </w:tc>
      </w:tr>
      <w:tr w:rsidR="00E07BE2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E07BE2" w:rsidRDefault="00E07BE2" w:rsidP="00E07BE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2464" w:type="dxa"/>
          </w:tcPr>
          <w:p w:rsidR="00E07BE2" w:rsidRDefault="00E07BE2" w:rsidP="00E07BE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680" w:type="dxa"/>
          </w:tcPr>
          <w:p w:rsidR="00E07BE2" w:rsidRDefault="00E07BE2" w:rsidP="00E07BE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E07BE2" w:rsidRDefault="00E07BE2" w:rsidP="00E07BE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foreign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key</w:t>
            </w:r>
          </w:p>
        </w:tc>
      </w:tr>
      <w:tr w:rsidR="00E07BE2" w:rsidT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shd w:val="clear" w:color="auto" w:fill="D9D9D9"/>
          </w:tcPr>
          <w:p w:rsidR="00E07BE2" w:rsidRDefault="00E07BE2" w:rsidP="00E07BE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E07BE2" w:rsidRDefault="00E07BE2" w:rsidP="00E07BE2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870F46" w:rsidRDefault="00870F46" w:rsidP="00870F46">
      <w:pPr>
        <w:pStyle w:val="2"/>
        <w:rPr>
          <w:rFonts w:hint="eastAsia"/>
          <w:color w:val="000000"/>
        </w:rPr>
      </w:pPr>
      <w:bookmarkStart w:id="38" w:name="_Toc436567760"/>
      <w:r>
        <w:rPr>
          <w:rFonts w:hint="eastAsia"/>
          <w:color w:val="000000"/>
        </w:rPr>
        <w:t>4</w:t>
      </w:r>
      <w:r>
        <w:rPr>
          <w:color w:val="000000"/>
        </w:rPr>
        <w:t>.4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D</w:t>
      </w:r>
      <w:bookmarkEnd w:id="3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9"/>
        <w:gridCol w:w="2411"/>
        <w:gridCol w:w="1630"/>
        <w:gridCol w:w="2166"/>
      </w:tblGrid>
      <w:tr w:rsidR="00870F46" w:rsidT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870F46" w:rsidRDefault="00870F46" w:rsidP="00895BD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870F46" w:rsidRDefault="006E7937" w:rsidP="00895BD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trade</w:t>
            </w:r>
          </w:p>
        </w:tc>
      </w:tr>
      <w:tr w:rsidR="00870F46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5148B7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5148B7" w:rsidRDefault="005148B7" w:rsidP="005148B7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g_id</w:t>
            </w:r>
          </w:p>
        </w:tc>
        <w:tc>
          <w:tcPr>
            <w:tcW w:w="2464" w:type="dxa"/>
          </w:tcPr>
          <w:p w:rsidR="005148B7" w:rsidRDefault="005148B7" w:rsidP="005148B7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nt(</w:t>
            </w:r>
            <w:r>
              <w:rPr>
                <w:color w:val="000000"/>
                <w:sz w:val="18"/>
              </w:rPr>
              <w:t>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680" w:type="dxa"/>
          </w:tcPr>
          <w:p w:rsidR="005148B7" w:rsidRDefault="005148B7" w:rsidP="005148B7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5148B7" w:rsidRDefault="005148B7" w:rsidP="005148B7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foreign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key</w:t>
            </w:r>
          </w:p>
        </w:tc>
      </w:tr>
      <w:tr w:rsidR="005148B7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5148B7" w:rsidRDefault="005148B7" w:rsidP="005148B7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2464" w:type="dxa"/>
          </w:tcPr>
          <w:p w:rsidR="005148B7" w:rsidRDefault="005148B7" w:rsidP="005148B7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680" w:type="dxa"/>
          </w:tcPr>
          <w:p w:rsidR="005148B7" w:rsidRDefault="005148B7" w:rsidP="005148B7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5148B7" w:rsidRDefault="005148B7" w:rsidP="005148B7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foreign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key</w:t>
            </w:r>
          </w:p>
        </w:tc>
      </w:tr>
      <w:tr w:rsidR="00290B21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color</w:t>
            </w:r>
          </w:p>
        </w:tc>
        <w:tc>
          <w:tcPr>
            <w:tcW w:w="2464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680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290B21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type</w:t>
            </w:r>
          </w:p>
        </w:tc>
        <w:tc>
          <w:tcPr>
            <w:tcW w:w="2464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680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290B21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count</w:t>
            </w:r>
          </w:p>
        </w:tc>
        <w:tc>
          <w:tcPr>
            <w:tcW w:w="2464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nt(</w:t>
            </w:r>
            <w:r>
              <w:rPr>
                <w:color w:val="000000"/>
                <w:sz w:val="18"/>
              </w:rPr>
              <w:t>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680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290B21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time</w:t>
            </w:r>
          </w:p>
        </w:tc>
        <w:tc>
          <w:tcPr>
            <w:tcW w:w="2464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</w:t>
            </w:r>
            <w:r>
              <w:rPr>
                <w:rFonts w:hint="eastAsia"/>
                <w:color w:val="000000"/>
                <w:sz w:val="18"/>
              </w:rPr>
              <w:t>ate</w:t>
            </w:r>
          </w:p>
        </w:tc>
        <w:tc>
          <w:tcPr>
            <w:tcW w:w="1680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290B21" w:rsidT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shd w:val="clear" w:color="auto" w:fill="D9D9D9"/>
          </w:tcPr>
          <w:p w:rsidR="00290B21" w:rsidRDefault="00290B21" w:rsidP="00290B2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290B21" w:rsidRDefault="00290B21" w:rsidP="00290B21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870F46" w:rsidRDefault="00870F46" w:rsidP="00870F46">
      <w:pPr>
        <w:pStyle w:val="2"/>
        <w:rPr>
          <w:rFonts w:hint="eastAsia"/>
          <w:color w:val="000000"/>
        </w:rPr>
      </w:pPr>
      <w:bookmarkStart w:id="39" w:name="_Toc436567761"/>
      <w:r>
        <w:rPr>
          <w:rFonts w:hint="eastAsia"/>
          <w:color w:val="000000"/>
        </w:rPr>
        <w:t>4</w:t>
      </w:r>
      <w:r>
        <w:rPr>
          <w:color w:val="000000"/>
        </w:rPr>
        <w:t>.5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E</w:t>
      </w:r>
      <w:bookmarkEnd w:id="3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9"/>
        <w:gridCol w:w="2411"/>
        <w:gridCol w:w="1630"/>
        <w:gridCol w:w="2166"/>
      </w:tblGrid>
      <w:tr w:rsidR="00870F46" w:rsidT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870F46" w:rsidRDefault="00870F46" w:rsidP="00895BD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870F46" w:rsidRDefault="00F77AA7" w:rsidP="00895BD6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evaluation</w:t>
            </w:r>
          </w:p>
        </w:tc>
      </w:tr>
      <w:tr w:rsidR="00870F46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870F46" w:rsidRDefault="00870F46" w:rsidP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0762B2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g_id</w:t>
            </w:r>
          </w:p>
        </w:tc>
        <w:tc>
          <w:tcPr>
            <w:tcW w:w="2464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nt(</w:t>
            </w:r>
            <w:r>
              <w:rPr>
                <w:color w:val="000000"/>
                <w:sz w:val="18"/>
              </w:rPr>
              <w:t>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680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foreign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key</w:t>
            </w:r>
          </w:p>
        </w:tc>
      </w:tr>
      <w:tr w:rsidR="000762B2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name</w:t>
            </w:r>
          </w:p>
        </w:tc>
        <w:tc>
          <w:tcPr>
            <w:tcW w:w="2464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680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foreign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</w:rPr>
              <w:t>key</w:t>
            </w:r>
          </w:p>
        </w:tc>
      </w:tr>
      <w:tr w:rsidR="000762B2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e_text</w:t>
            </w:r>
          </w:p>
        </w:tc>
        <w:tc>
          <w:tcPr>
            <w:tcW w:w="2464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v</w:t>
            </w:r>
            <w:r>
              <w:rPr>
                <w:rFonts w:hint="eastAsia"/>
                <w:color w:val="000000"/>
                <w:sz w:val="18"/>
              </w:rPr>
              <w:t>archar(</w:t>
            </w:r>
            <w:r>
              <w:rPr>
                <w:color w:val="000000"/>
                <w:sz w:val="18"/>
              </w:rPr>
              <w:t>100)</w:t>
            </w:r>
          </w:p>
        </w:tc>
        <w:tc>
          <w:tcPr>
            <w:tcW w:w="1680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762B2" w:rsidTr="00895BD6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</w:t>
            </w:r>
            <w:r>
              <w:rPr>
                <w:rFonts w:hint="eastAsia"/>
                <w:color w:val="000000"/>
                <w:sz w:val="18"/>
              </w:rPr>
              <w:t>_</w:t>
            </w:r>
            <w:r>
              <w:rPr>
                <w:color w:val="000000"/>
                <w:sz w:val="18"/>
              </w:rPr>
              <w:t>time</w:t>
            </w:r>
          </w:p>
        </w:tc>
        <w:tc>
          <w:tcPr>
            <w:tcW w:w="2464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</w:t>
            </w:r>
            <w:r>
              <w:rPr>
                <w:rFonts w:hint="eastAsia"/>
                <w:color w:val="000000"/>
                <w:sz w:val="18"/>
              </w:rPr>
              <w:t>ate</w:t>
            </w:r>
          </w:p>
        </w:tc>
        <w:tc>
          <w:tcPr>
            <w:tcW w:w="1680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</w:t>
            </w:r>
            <w:r>
              <w:rPr>
                <w:rFonts w:hint="eastAsia"/>
                <w:color w:val="000000"/>
                <w:sz w:val="18"/>
              </w:rPr>
              <w:t xml:space="preserve">ot </w:t>
            </w:r>
            <w:r>
              <w:rPr>
                <w:color w:val="000000"/>
                <w:sz w:val="18"/>
              </w:rPr>
              <w:t>null</w:t>
            </w:r>
          </w:p>
        </w:tc>
        <w:tc>
          <w:tcPr>
            <w:tcW w:w="2228" w:type="dxa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762B2" w:rsidTr="00895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shd w:val="clear" w:color="auto" w:fill="D9D9D9"/>
          </w:tcPr>
          <w:p w:rsidR="000762B2" w:rsidRDefault="000762B2" w:rsidP="000762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0762B2" w:rsidRDefault="000762B2" w:rsidP="000762B2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895BD6" w:rsidRDefault="00895BD6">
      <w:pPr>
        <w:numPr>
          <w:ins w:id="40" w:author="lixu" w:date="2002-05-24T13:27:00Z"/>
        </w:numPr>
        <w:rPr>
          <w:rFonts w:hint="eastAsia"/>
          <w:i/>
          <w:iCs/>
          <w:color w:val="000000"/>
        </w:rPr>
      </w:pPr>
    </w:p>
    <w:p w:rsidR="00895BD6" w:rsidRDefault="00895BD6">
      <w:pPr>
        <w:pStyle w:val="1"/>
        <w:spacing w:before="175" w:after="175"/>
        <w:rPr>
          <w:rFonts w:hint="eastAsia"/>
          <w:color w:val="000000"/>
        </w:rPr>
      </w:pPr>
      <w:bookmarkStart w:id="41" w:name="_Toc436567762"/>
      <w:r>
        <w:rPr>
          <w:rFonts w:hint="eastAsia"/>
          <w:color w:val="000000"/>
        </w:rPr>
        <w:t>5.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安全性设计</w:t>
      </w:r>
      <w:bookmarkEnd w:id="41"/>
    </w:p>
    <w:p w:rsidR="00895BD6" w:rsidRDefault="00895BD6">
      <w:pPr>
        <w:pStyle w:val="2"/>
        <w:rPr>
          <w:rFonts w:hint="eastAsia"/>
          <w:color w:val="000000"/>
        </w:rPr>
      </w:pPr>
      <w:bookmarkStart w:id="42" w:name="_Toc436567763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防止用户直接操作数据库的方法</w:t>
      </w:r>
      <w:bookmarkEnd w:id="42"/>
    </w:p>
    <w:p w:rsidR="0082620F" w:rsidRPr="00405DE9" w:rsidRDefault="0082620F" w:rsidP="0082620F">
      <w:pPr>
        <w:ind w:firstLine="420"/>
        <w:rPr>
          <w:rFonts w:ascii="宋体" w:hAnsi="宋体" w:cs="宋体" w:hint="eastAsia"/>
          <w:color w:val="000000"/>
        </w:rPr>
      </w:pPr>
      <w:r w:rsidRPr="00405DE9">
        <w:rPr>
          <w:rFonts w:ascii="宋体" w:hAnsi="宋体" w:cs="宋体" w:hint="eastAsia"/>
          <w:color w:val="000000"/>
        </w:rPr>
        <w:t>为防止用户非法登录，在用户创建的同时，每个用户都必须确定自己的密码。用户</w:t>
      </w:r>
      <w:r w:rsidRPr="00405DE9">
        <w:rPr>
          <w:rFonts w:ascii="宋体" w:hAnsi="宋体" w:cs="宋体" w:hint="eastAsia"/>
          <w:color w:val="000000"/>
        </w:rPr>
        <w:lastRenderedPageBreak/>
        <w:t>只有在登录系统以后，才可进行数据操作（比如：查询、删除、添加以及更新）。在用户登录时，如果出现错误给出相应的提示。</w:t>
      </w:r>
    </w:p>
    <w:p w:rsidR="00895BD6" w:rsidRPr="00405DE9" w:rsidRDefault="0082620F" w:rsidP="0082620F">
      <w:pPr>
        <w:rPr>
          <w:rFonts w:hint="eastAsia"/>
          <w:color w:val="000000"/>
          <w:sz w:val="18"/>
        </w:rPr>
      </w:pPr>
      <w:r w:rsidRPr="00405DE9">
        <w:rPr>
          <w:rFonts w:ascii="宋体" w:hAnsi="宋体" w:cs="宋体" w:hint="eastAsia"/>
          <w:color w:val="000000"/>
        </w:rPr>
        <w:t xml:space="preserve">    此外，为保证数据库内数据的安全性，要求在数据输入和更改时进行数据检测（如：范围、格式等），可以通过正则表达式实现。一致性方面，主要考虑有多个用户进行数据操作时，对数据库更新、修改等要求互斥访问，有系统信息提示</w:t>
      </w:r>
      <w:r w:rsidR="00405DE9">
        <w:rPr>
          <w:rFonts w:ascii="宋体" w:hAnsi="宋体" w:cs="宋体" w:hint="eastAsia"/>
          <w:color w:val="000000"/>
        </w:rPr>
        <w:t>。</w:t>
      </w:r>
    </w:p>
    <w:p w:rsidR="00895BD6" w:rsidRDefault="00895BD6">
      <w:pPr>
        <w:pStyle w:val="2"/>
        <w:rPr>
          <w:rFonts w:hint="eastAsia"/>
          <w:color w:val="000000"/>
        </w:rPr>
      </w:pPr>
      <w:bookmarkStart w:id="43" w:name="_Toc436567764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2 </w:t>
      </w:r>
      <w:r>
        <w:rPr>
          <w:rFonts w:hint="eastAsia"/>
          <w:color w:val="000000"/>
        </w:rPr>
        <w:t>用户帐号密码的加密方法</w:t>
      </w:r>
      <w:bookmarkEnd w:id="43"/>
    </w:p>
    <w:p w:rsidR="007A5726" w:rsidRPr="00E16FC3" w:rsidRDefault="007A5726" w:rsidP="007A5726">
      <w:pPr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 xml:space="preserve">    </w:t>
      </w:r>
      <w:r w:rsidRPr="00E16FC3">
        <w:rPr>
          <w:rFonts w:ascii="宋体" w:hAnsi="宋体" w:cs="宋体" w:hint="eastAsia"/>
          <w:color w:val="000000"/>
        </w:rPr>
        <w:t>在用户密码输入时，要求输入两次密码，只有在两次输入密码一致的时候，才允许密码入库，否则，要求用户重新输入，页面显示为*号。</w:t>
      </w:r>
    </w:p>
    <w:p w:rsidR="00895BD6" w:rsidRPr="00E16FC3" w:rsidRDefault="007A5726" w:rsidP="007A5726">
      <w:pPr>
        <w:rPr>
          <w:rFonts w:hint="eastAsia"/>
          <w:color w:val="000000"/>
          <w:sz w:val="18"/>
        </w:rPr>
      </w:pPr>
      <w:r w:rsidRPr="00E16FC3">
        <w:rPr>
          <w:rFonts w:ascii="宋体" w:hAnsi="宋体" w:cs="宋体" w:hint="eastAsia"/>
          <w:color w:val="000000"/>
        </w:rPr>
        <w:t xml:space="preserve">    在入库前还需要用加密算法，对密码进行加密，将密文存入数据库。在用户登录时，将数据库中密文取出，用相应的解密算法解密以后，与用户输入密码进行匹配，一致则进入系统，不一致则要求用户重新输入。此外，如果用户需要更高的权限，可以通知管理员，与管理员协商，给予相应的权限</w:t>
      </w:r>
      <w:r w:rsidR="00E16FC3">
        <w:rPr>
          <w:rFonts w:ascii="宋体" w:hAnsi="宋体" w:cs="宋体" w:hint="eastAsia"/>
          <w:color w:val="000000"/>
        </w:rPr>
        <w:t>。</w:t>
      </w:r>
      <w:bookmarkStart w:id="44" w:name="_GoBack"/>
      <w:bookmarkEnd w:id="44"/>
    </w:p>
    <w:p w:rsidR="00895BD6" w:rsidRDefault="00895BD6" w:rsidP="002C7B92">
      <w:pPr>
        <w:pStyle w:val="2"/>
        <w:rPr>
          <w:rFonts w:hint="eastAsia"/>
          <w:color w:val="000000"/>
        </w:rPr>
      </w:pPr>
      <w:bookmarkStart w:id="45" w:name="_Toc436567765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3 </w:t>
      </w:r>
      <w:r>
        <w:rPr>
          <w:rFonts w:hint="eastAsia"/>
          <w:color w:val="000000"/>
        </w:rPr>
        <w:t>角色与权限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6"/>
        <w:gridCol w:w="3063"/>
        <w:gridCol w:w="3475"/>
      </w:tblGrid>
      <w:tr w:rsidR="00895BD6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3136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可以访问的表与列</w:t>
            </w:r>
          </w:p>
        </w:tc>
        <w:tc>
          <w:tcPr>
            <w:tcW w:w="3572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操作权限</w:t>
            </w:r>
          </w:p>
        </w:tc>
      </w:tr>
      <w:tr w:rsidR="002C7B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 w:val="restart"/>
          </w:tcPr>
          <w:p w:rsidR="002C7B92" w:rsidRDefault="002C7B92" w:rsidP="002C7B92">
            <w:pPr>
              <w:rPr>
                <w:rFonts w:hint="eastAsia"/>
                <w:color w:val="000000"/>
                <w:sz w:val="18"/>
              </w:rPr>
            </w:pPr>
          </w:p>
          <w:p w:rsidR="002C7B92" w:rsidRDefault="002C7B92" w:rsidP="002C7B92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普通用户</w:t>
            </w:r>
          </w:p>
        </w:tc>
        <w:tc>
          <w:tcPr>
            <w:tcW w:w="3136" w:type="dxa"/>
          </w:tcPr>
          <w:p w:rsidR="002C7B92" w:rsidRDefault="002C7B92" w:rsidP="002C7B9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u</w:t>
            </w:r>
            <w:r>
              <w:rPr>
                <w:rFonts w:hint="eastAsia"/>
                <w:color w:val="000000"/>
                <w:szCs w:val="24"/>
              </w:rPr>
              <w:t>ser</w:t>
            </w:r>
          </w:p>
        </w:tc>
        <w:tc>
          <w:tcPr>
            <w:tcW w:w="3572" w:type="dxa"/>
          </w:tcPr>
          <w:p w:rsidR="002C7B92" w:rsidRDefault="002C7B92" w:rsidP="002C7B9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nsert</w:t>
            </w:r>
          </w:p>
        </w:tc>
      </w:tr>
      <w:tr w:rsidR="002C7B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/>
          </w:tcPr>
          <w:p w:rsidR="002C7B92" w:rsidRDefault="002C7B92" w:rsidP="002C7B92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2C7B92" w:rsidRDefault="002C7B92" w:rsidP="002C7B9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g</w:t>
            </w:r>
            <w:r>
              <w:rPr>
                <w:color w:val="000000"/>
                <w:szCs w:val="24"/>
              </w:rPr>
              <w:t>ood</w:t>
            </w:r>
          </w:p>
        </w:tc>
        <w:tc>
          <w:tcPr>
            <w:tcW w:w="3572" w:type="dxa"/>
          </w:tcPr>
          <w:p w:rsidR="002C7B92" w:rsidRDefault="002C7B92" w:rsidP="002C7B9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nsert, update, delete</w:t>
            </w:r>
            <w:r w:rsidR="0044233E">
              <w:rPr>
                <w:color w:val="000000"/>
                <w:sz w:val="18"/>
              </w:rPr>
              <w:t>, select</w:t>
            </w:r>
          </w:p>
        </w:tc>
      </w:tr>
      <w:tr w:rsidR="002C7B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/>
          </w:tcPr>
          <w:p w:rsidR="002C7B92" w:rsidRDefault="002C7B92" w:rsidP="002C7B92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2C7B92" w:rsidRDefault="002C7B92" w:rsidP="002C7B9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favorite</w:t>
            </w:r>
          </w:p>
        </w:tc>
        <w:tc>
          <w:tcPr>
            <w:tcW w:w="3572" w:type="dxa"/>
          </w:tcPr>
          <w:p w:rsidR="002C7B92" w:rsidRDefault="002C7B92" w:rsidP="002C7B9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nsert</w:t>
            </w:r>
            <w:r>
              <w:rPr>
                <w:color w:val="000000"/>
                <w:sz w:val="18"/>
              </w:rPr>
              <w:t>, delete</w:t>
            </w:r>
            <w:r w:rsidR="0044233E">
              <w:rPr>
                <w:color w:val="000000"/>
                <w:sz w:val="18"/>
              </w:rPr>
              <w:t>, select</w:t>
            </w:r>
          </w:p>
        </w:tc>
      </w:tr>
      <w:tr w:rsidR="002C7B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/>
          </w:tcPr>
          <w:p w:rsidR="002C7B92" w:rsidRDefault="002C7B92" w:rsidP="002C7B92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2C7B92" w:rsidRDefault="002C7B92" w:rsidP="002C7B9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trade</w:t>
            </w:r>
          </w:p>
        </w:tc>
        <w:tc>
          <w:tcPr>
            <w:tcW w:w="3572" w:type="dxa"/>
          </w:tcPr>
          <w:p w:rsidR="002C7B92" w:rsidRDefault="004A30F2" w:rsidP="002C7B9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nsert</w:t>
            </w:r>
            <w:r w:rsidR="0044233E">
              <w:rPr>
                <w:color w:val="000000"/>
                <w:sz w:val="18"/>
              </w:rPr>
              <w:t>, select</w:t>
            </w:r>
          </w:p>
        </w:tc>
      </w:tr>
      <w:tr w:rsidR="002C7B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/>
          </w:tcPr>
          <w:p w:rsidR="002C7B92" w:rsidRDefault="002C7B92" w:rsidP="002C7B92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2C7B92" w:rsidRDefault="002C7B92" w:rsidP="002C7B9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evaluation</w:t>
            </w:r>
          </w:p>
        </w:tc>
        <w:tc>
          <w:tcPr>
            <w:tcW w:w="3572" w:type="dxa"/>
          </w:tcPr>
          <w:p w:rsidR="002C7B92" w:rsidRDefault="0044233E" w:rsidP="002C7B92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 w:rsidR="004A30F2">
              <w:rPr>
                <w:rFonts w:hint="eastAsia"/>
                <w:color w:val="000000"/>
                <w:sz w:val="18"/>
              </w:rPr>
              <w:t>nsert</w:t>
            </w:r>
            <w:r>
              <w:rPr>
                <w:color w:val="000000"/>
                <w:sz w:val="18"/>
              </w:rPr>
              <w:t>, select</w:t>
            </w:r>
          </w:p>
        </w:tc>
      </w:tr>
    </w:tbl>
    <w:p w:rsidR="00895BD6" w:rsidRDefault="00895BD6">
      <w:pPr>
        <w:rPr>
          <w:rFonts w:hint="eastAsia"/>
          <w:color w:val="000000"/>
        </w:rPr>
      </w:pPr>
    </w:p>
    <w:p w:rsidR="00895BD6" w:rsidRPr="004A6665" w:rsidRDefault="00895BD6" w:rsidP="004A6665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46" w:name="_Toc436567766"/>
      <w:r>
        <w:rPr>
          <w:rFonts w:hint="eastAsia"/>
          <w:color w:val="000000"/>
        </w:rPr>
        <w:t>6.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优化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"/>
        <w:gridCol w:w="2406"/>
        <w:gridCol w:w="5102"/>
      </w:tblGrid>
      <w:tr w:rsidR="00895BD6">
        <w:tblPrEx>
          <w:tblCellMar>
            <w:top w:w="0" w:type="dxa"/>
            <w:bottom w:w="0" w:type="dxa"/>
          </w:tblCellMar>
        </w:tblPrEx>
        <w:tc>
          <w:tcPr>
            <w:tcW w:w="1004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优先级</w:t>
            </w:r>
          </w:p>
        </w:tc>
        <w:tc>
          <w:tcPr>
            <w:tcW w:w="2464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优化对象（目标）</w:t>
            </w:r>
          </w:p>
        </w:tc>
        <w:tc>
          <w:tcPr>
            <w:tcW w:w="5252" w:type="dxa"/>
            <w:shd w:val="clear" w:color="auto" w:fill="D9D9D9"/>
          </w:tcPr>
          <w:p w:rsidR="00895BD6" w:rsidRDefault="00895BD6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措施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1004" w:type="dxa"/>
          </w:tcPr>
          <w:p w:rsidR="00895BD6" w:rsidRDefault="00E66C89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  <w:tc>
          <w:tcPr>
            <w:tcW w:w="2464" w:type="dxa"/>
          </w:tcPr>
          <w:p w:rsidR="00895BD6" w:rsidRDefault="00E66C89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  <w:tc>
          <w:tcPr>
            <w:tcW w:w="5252" w:type="dxa"/>
          </w:tcPr>
          <w:p w:rsidR="00895BD6" w:rsidRDefault="00E66C89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1004" w:type="dxa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895BD6">
        <w:tblPrEx>
          <w:tblCellMar>
            <w:top w:w="0" w:type="dxa"/>
            <w:bottom w:w="0" w:type="dxa"/>
          </w:tblCellMar>
        </w:tblPrEx>
        <w:tc>
          <w:tcPr>
            <w:tcW w:w="1004" w:type="dxa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895BD6" w:rsidRDefault="00895BD6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895BD6" w:rsidRDefault="00895BD6">
      <w:pPr>
        <w:rPr>
          <w:rFonts w:hint="eastAsia"/>
          <w:color w:val="000000"/>
        </w:rPr>
      </w:pPr>
    </w:p>
    <w:p w:rsidR="00895BD6" w:rsidRDefault="00895BD6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47" w:name="_Toc436567767"/>
      <w:r>
        <w:rPr>
          <w:rFonts w:hint="eastAsia"/>
          <w:color w:val="000000"/>
        </w:rPr>
        <w:t>7.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数据库管理与维护说明</w:t>
      </w:r>
      <w:bookmarkEnd w:id="47"/>
    </w:p>
    <w:p w:rsidR="0037637E" w:rsidRDefault="0037637E" w:rsidP="0037637E">
      <w:pPr>
        <w:numPr>
          <w:ilvl w:val="0"/>
          <w:numId w:val="27"/>
        </w:numPr>
        <w:rPr>
          <w:rFonts w:ascii="宋体" w:hAnsi="宋体"/>
          <w:iCs/>
          <w:color w:val="000000"/>
        </w:rPr>
      </w:pPr>
      <w:r w:rsidRPr="00134B2C">
        <w:rPr>
          <w:rFonts w:ascii="宋体" w:hAnsi="宋体" w:hint="eastAsia"/>
          <w:iCs/>
          <w:color w:val="000000"/>
        </w:rPr>
        <w:t>保证数据被合法使用</w:t>
      </w:r>
    </w:p>
    <w:p w:rsidR="0037637E" w:rsidRPr="00134B2C" w:rsidRDefault="0037637E" w:rsidP="0037637E">
      <w:pPr>
        <w:ind w:firstLine="360"/>
        <w:rPr>
          <w:rFonts w:ascii="宋体" w:hAnsi="宋体" w:hint="eastAsia"/>
          <w:iCs/>
          <w:color w:val="000000"/>
        </w:rPr>
      </w:pPr>
      <w:r w:rsidRPr="00134B2C">
        <w:rPr>
          <w:rFonts w:ascii="宋体" w:hAnsi="宋体" w:hint="eastAsia"/>
          <w:iCs/>
          <w:color w:val="000000"/>
        </w:rPr>
        <w:t>关系数据库存储的数据：通过关系数据库系统软件的安全机制来控制数据库、表的操作权限设定来达到数据合法使用的目的，包括对整个数据库的访问；对数据库中某个或</w:t>
      </w:r>
      <w:r w:rsidRPr="00134B2C">
        <w:rPr>
          <w:rFonts w:ascii="宋体" w:hAnsi="宋体" w:hint="eastAsia"/>
          <w:iCs/>
          <w:color w:val="000000"/>
        </w:rPr>
        <w:lastRenderedPageBreak/>
        <w:t xml:space="preserve">多个表的访问等。   </w:t>
      </w:r>
    </w:p>
    <w:p w:rsidR="0037637E" w:rsidRPr="00134B2C" w:rsidRDefault="0037637E" w:rsidP="0037637E">
      <w:pPr>
        <w:rPr>
          <w:rFonts w:ascii="宋体" w:hAnsi="宋体" w:hint="eastAsia"/>
          <w:iCs/>
          <w:color w:val="000000"/>
        </w:rPr>
      </w:pPr>
      <w:r w:rsidRPr="00134B2C">
        <w:rPr>
          <w:rFonts w:ascii="宋体" w:hAnsi="宋体" w:hint="eastAsia"/>
          <w:iCs/>
          <w:color w:val="000000"/>
        </w:rPr>
        <w:t xml:space="preserve"> </w:t>
      </w:r>
      <w:r>
        <w:rPr>
          <w:rFonts w:ascii="宋体" w:hAnsi="宋体"/>
          <w:iCs/>
          <w:color w:val="000000"/>
        </w:rPr>
        <w:tab/>
      </w:r>
      <w:r w:rsidRPr="00134B2C">
        <w:rPr>
          <w:rFonts w:ascii="宋体" w:hAnsi="宋体" w:hint="eastAsia"/>
          <w:iCs/>
          <w:color w:val="000000"/>
        </w:rPr>
        <w:t>用户类型：</w:t>
      </w:r>
    </w:p>
    <w:p w:rsidR="0037637E" w:rsidRPr="00134B2C" w:rsidRDefault="0037637E" w:rsidP="0037637E">
      <w:pPr>
        <w:rPr>
          <w:rFonts w:ascii="宋体" w:hAnsi="宋体" w:hint="eastAsia"/>
          <w:iCs/>
          <w:color w:val="000000"/>
        </w:rPr>
      </w:pPr>
      <w:r w:rsidRPr="00134B2C">
        <w:rPr>
          <w:rFonts w:ascii="宋体" w:hAnsi="宋体" w:hint="eastAsia"/>
          <w:iCs/>
          <w:color w:val="000000"/>
        </w:rPr>
        <w:t>普通用户：只能通过应用程序查询相关数据</w:t>
      </w:r>
    </w:p>
    <w:p w:rsidR="0037637E" w:rsidRPr="00134B2C" w:rsidRDefault="0037637E" w:rsidP="0037637E">
      <w:pPr>
        <w:rPr>
          <w:rFonts w:ascii="宋体" w:hAnsi="宋体" w:hint="eastAsia"/>
          <w:iCs/>
          <w:color w:val="000000"/>
        </w:rPr>
      </w:pPr>
      <w:r w:rsidRPr="00134B2C">
        <w:rPr>
          <w:rFonts w:ascii="宋体" w:hAnsi="宋体" w:hint="eastAsia"/>
          <w:iCs/>
          <w:color w:val="000000"/>
        </w:rPr>
        <w:t>数据管理员：对数据进行完全控制，具有数据更新、备份、删除、分配权限等功能</w:t>
      </w:r>
    </w:p>
    <w:p w:rsidR="0037637E" w:rsidRDefault="0037637E" w:rsidP="0037637E">
      <w:pPr>
        <w:rPr>
          <w:rFonts w:ascii="宋体" w:hAnsi="宋体"/>
          <w:iCs/>
          <w:color w:val="000000"/>
        </w:rPr>
      </w:pPr>
      <w:r w:rsidRPr="00134B2C">
        <w:rPr>
          <w:rFonts w:ascii="宋体" w:hAnsi="宋体" w:hint="eastAsia"/>
          <w:iCs/>
          <w:color w:val="000000"/>
        </w:rPr>
        <w:t>未授权的用户拒绝访问系统中的数据。</w:t>
      </w:r>
    </w:p>
    <w:p w:rsidR="0037637E" w:rsidRDefault="0037637E" w:rsidP="0037637E">
      <w:pPr>
        <w:numPr>
          <w:ilvl w:val="0"/>
          <w:numId w:val="27"/>
        </w:numPr>
        <w:rPr>
          <w:rFonts w:ascii="宋体" w:hAnsi="宋体"/>
          <w:iCs/>
          <w:color w:val="000000"/>
        </w:rPr>
      </w:pPr>
      <w:r w:rsidRPr="00134B2C">
        <w:rPr>
          <w:rFonts w:ascii="宋体" w:hAnsi="宋体" w:hint="eastAsia"/>
          <w:iCs/>
          <w:color w:val="000000"/>
        </w:rPr>
        <w:t>数据库的联机重做日志，记录对数据库所做的修改操作</w:t>
      </w:r>
    </w:p>
    <w:p w:rsidR="0037637E" w:rsidRPr="00134B2C" w:rsidRDefault="0037637E" w:rsidP="0037637E">
      <w:pPr>
        <w:numPr>
          <w:ilvl w:val="0"/>
          <w:numId w:val="27"/>
        </w:numPr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定期导出用户数据。</w:t>
      </w:r>
    </w:p>
    <w:p w:rsidR="00895BD6" w:rsidRDefault="00895BD6" w:rsidP="0037637E">
      <w:pPr>
        <w:rPr>
          <w:rFonts w:ascii="宋体" w:hAnsi="宋体" w:hint="eastAsia"/>
          <w:b/>
          <w:bCs/>
          <w:i/>
          <w:iCs/>
          <w:color w:val="000000"/>
        </w:rPr>
      </w:pPr>
    </w:p>
    <w:sectPr w:rsidR="00895BD6">
      <w:headerReference w:type="default" r:id="rId9"/>
      <w:footerReference w:type="default" r:id="rId1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C80" w:rsidRDefault="000D3C80">
      <w:r>
        <w:separator/>
      </w:r>
    </w:p>
  </w:endnote>
  <w:endnote w:type="continuationSeparator" w:id="0">
    <w:p w:rsidR="000D3C80" w:rsidRDefault="000D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895BD6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895BD6" w:rsidRDefault="00895BD6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895BD6" w:rsidRDefault="00895BD6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E16FC3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E16FC3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</w:p>
      </w:tc>
    </w:tr>
  </w:tbl>
  <w:p w:rsidR="00895BD6" w:rsidRDefault="00895BD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C80" w:rsidRDefault="000D3C80">
      <w:r>
        <w:separator/>
      </w:r>
    </w:p>
  </w:footnote>
  <w:footnote w:type="continuationSeparator" w:id="0">
    <w:p w:rsidR="000D3C80" w:rsidRDefault="000D3C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BD6" w:rsidRDefault="00895BD6">
    <w:pPr>
      <w:pStyle w:val="a3"/>
      <w:jc w:val="both"/>
      <w:rPr>
        <w:rFonts w:hint="eastAsia"/>
      </w:rPr>
    </w:pPr>
    <w:r>
      <w:rPr>
        <w:rFonts w:hint="eastAsia"/>
      </w:rPr>
      <w:t>项目名称，《数据库设计报告》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8433048"/>
    <w:multiLevelType w:val="hybridMultilevel"/>
    <w:tmpl w:val="CBBCA96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2A152AC"/>
    <w:multiLevelType w:val="hybridMultilevel"/>
    <w:tmpl w:val="BD5E692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>
    <w:nsid w:val="1E805623"/>
    <w:multiLevelType w:val="hybridMultilevel"/>
    <w:tmpl w:val="A78628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D513409"/>
    <w:multiLevelType w:val="hybridMultilevel"/>
    <w:tmpl w:val="A8D6B7B6"/>
    <w:lvl w:ilvl="0" w:tplc="5E28991C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4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2CD691B"/>
    <w:multiLevelType w:val="hybridMultilevel"/>
    <w:tmpl w:val="C21E72DE"/>
    <w:lvl w:ilvl="0" w:tplc="51F6D2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2"/>
  </w:num>
  <w:num w:numId="5">
    <w:abstractNumId w:val="18"/>
  </w:num>
  <w:num w:numId="6">
    <w:abstractNumId w:val="14"/>
  </w:num>
  <w:num w:numId="7">
    <w:abstractNumId w:val="8"/>
  </w:num>
  <w:num w:numId="8">
    <w:abstractNumId w:val="11"/>
  </w:num>
  <w:num w:numId="9">
    <w:abstractNumId w:val="22"/>
  </w:num>
  <w:num w:numId="10">
    <w:abstractNumId w:val="15"/>
  </w:num>
  <w:num w:numId="11">
    <w:abstractNumId w:val="16"/>
  </w:num>
  <w:num w:numId="12">
    <w:abstractNumId w:val="6"/>
  </w:num>
  <w:num w:numId="13">
    <w:abstractNumId w:val="4"/>
  </w:num>
  <w:num w:numId="14">
    <w:abstractNumId w:val="21"/>
  </w:num>
  <w:num w:numId="15">
    <w:abstractNumId w:val="10"/>
  </w:num>
  <w:num w:numId="16">
    <w:abstractNumId w:val="13"/>
  </w:num>
  <w:num w:numId="17">
    <w:abstractNumId w:val="7"/>
  </w:num>
  <w:num w:numId="18">
    <w:abstractNumId w:val="0"/>
  </w:num>
  <w:num w:numId="19">
    <w:abstractNumId w:val="9"/>
  </w:num>
  <w:num w:numId="20">
    <w:abstractNumId w:val="20"/>
  </w:num>
  <w:num w:numId="21">
    <w:abstractNumId w:val="23"/>
  </w:num>
  <w:num w:numId="22">
    <w:abstractNumId w:val="24"/>
  </w:num>
  <w:num w:numId="23">
    <w:abstractNumId w:val="5"/>
  </w:num>
  <w:num w:numId="24">
    <w:abstractNumId w:val="2"/>
  </w:num>
  <w:num w:numId="25">
    <w:abstractNumId w:val="1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FB"/>
    <w:rsid w:val="000762B2"/>
    <w:rsid w:val="000D3C80"/>
    <w:rsid w:val="000F2E0A"/>
    <w:rsid w:val="00114C24"/>
    <w:rsid w:val="001B5741"/>
    <w:rsid w:val="00260AC3"/>
    <w:rsid w:val="00290B21"/>
    <w:rsid w:val="002A3ECB"/>
    <w:rsid w:val="002C7B92"/>
    <w:rsid w:val="00363AA8"/>
    <w:rsid w:val="0037637E"/>
    <w:rsid w:val="003D10D6"/>
    <w:rsid w:val="00405DE9"/>
    <w:rsid w:val="00410B0B"/>
    <w:rsid w:val="0044233E"/>
    <w:rsid w:val="004A30F2"/>
    <w:rsid w:val="004A6665"/>
    <w:rsid w:val="004B40BD"/>
    <w:rsid w:val="004E0908"/>
    <w:rsid w:val="005148B7"/>
    <w:rsid w:val="005579BF"/>
    <w:rsid w:val="005A6BE4"/>
    <w:rsid w:val="006D4B7A"/>
    <w:rsid w:val="006E7937"/>
    <w:rsid w:val="007A5726"/>
    <w:rsid w:val="0082620F"/>
    <w:rsid w:val="008672FB"/>
    <w:rsid w:val="00870F46"/>
    <w:rsid w:val="00895BD6"/>
    <w:rsid w:val="008A1853"/>
    <w:rsid w:val="00A43B80"/>
    <w:rsid w:val="00A7731B"/>
    <w:rsid w:val="00BA6502"/>
    <w:rsid w:val="00BD3D87"/>
    <w:rsid w:val="00BF12DF"/>
    <w:rsid w:val="00C40065"/>
    <w:rsid w:val="00CA3F98"/>
    <w:rsid w:val="00CE3042"/>
    <w:rsid w:val="00D05B96"/>
    <w:rsid w:val="00DE5AA3"/>
    <w:rsid w:val="00E07BE2"/>
    <w:rsid w:val="00E16FC3"/>
    <w:rsid w:val="00E66C89"/>
    <w:rsid w:val="00F77AA7"/>
    <w:rsid w:val="00F847AA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AC398-D8E3-4D61-B388-2DFD71CE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9AF06-F8FD-49A3-9690-285CE0E2E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4649</CharactersWithSpaces>
  <SharedDoc>false</SharedDoc>
  <HLinks>
    <vt:vector size="132" baseType="variant"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_Toc436567767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_Toc436567766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_Toc436567765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_Toc436567764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_Toc436567763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_Toc436567762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_Toc436567761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_Toc436567760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_Toc436567759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_Toc436567758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_Toc436567757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_Toc436567756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_Toc436567755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_Toc436567754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_Toc436567753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_Toc436567752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_Toc436567751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_Toc436567750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_Toc436567749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_Toc436567748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_Toc436567747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_Toc436567746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李达</cp:lastModifiedBy>
  <cp:revision>4</cp:revision>
  <cp:lastPrinted>2001-08-09T04:38:00Z</cp:lastPrinted>
  <dcterms:created xsi:type="dcterms:W3CDTF">2015-11-29T05:44:00Z</dcterms:created>
  <dcterms:modified xsi:type="dcterms:W3CDTF">2015-11-29T05:45:00Z</dcterms:modified>
</cp:coreProperties>
</file>